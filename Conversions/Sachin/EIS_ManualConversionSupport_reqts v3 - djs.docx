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4BC76" w14:textId="77777777" w:rsidR="006B7D48" w:rsidRDefault="006B7D48" w:rsidP="00B57FE0"/>
    <w:p w14:paraId="331EBC95" w14:textId="77777777" w:rsidR="006B7D48" w:rsidRDefault="006B7D48" w:rsidP="006B7D48">
      <w:pPr>
        <w:jc w:val="center"/>
      </w:pPr>
      <w:r w:rsidRPr="006B7D48">
        <w:rPr>
          <w:noProof/>
        </w:rPr>
        <w:drawing>
          <wp:inline distT="0" distB="0" distL="0" distR="0" wp14:anchorId="4502029E" wp14:editId="792B5192">
            <wp:extent cx="2149461" cy="152695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IS\LOGOS\Office Use\Full Color\LogoVert_EISGroup_noTag_RGB_Offi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61" cy="152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5F12" w14:textId="77777777" w:rsidR="006B7D48" w:rsidRPr="006B7D48" w:rsidRDefault="006B7D48" w:rsidP="006B7D48">
      <w:pPr>
        <w:jc w:val="center"/>
      </w:pPr>
    </w:p>
    <w:p w14:paraId="438CFF32" w14:textId="77777777" w:rsidR="006B7D48" w:rsidRPr="006B7D48" w:rsidRDefault="006B7D48" w:rsidP="006B7D48">
      <w:pPr>
        <w:ind w:left="2880" w:firstLine="720"/>
      </w:pPr>
    </w:p>
    <w:p w14:paraId="1326E9D9" w14:textId="77777777" w:rsidR="006B7D48" w:rsidRPr="006B7D48" w:rsidRDefault="006B7D48" w:rsidP="006B7D48">
      <w:pPr>
        <w:ind w:left="-720"/>
        <w:jc w:val="center"/>
      </w:pPr>
      <w:r w:rsidRPr="006B7D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536A4" wp14:editId="2D6DFAEF">
                <wp:simplePos x="0" y="0"/>
                <wp:positionH relativeFrom="column">
                  <wp:posOffset>-457200</wp:posOffset>
                </wp:positionH>
                <wp:positionV relativeFrom="paragraph">
                  <wp:posOffset>244648</wp:posOffset>
                </wp:positionV>
                <wp:extent cx="7772400" cy="3283527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32835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BEE6" w14:textId="175A2F65" w:rsidR="00AD626B" w:rsidRDefault="00AD626B" w:rsidP="001D0660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r>
                              <w:rPr>
                                <w:rStyle w:val="TitleChar"/>
                              </w:rPr>
                              <w:fldChar w:fldCharType="begin"/>
                            </w:r>
                            <w:r>
                              <w:rPr>
                                <w:rStyle w:val="TitleChar"/>
                              </w:rPr>
                              <w:instrText xml:space="preserve"> TITLE  </w:instrText>
                            </w:r>
                            <w:r>
                              <w:rPr>
                                <w:rStyle w:val="TitleChar"/>
                              </w:rPr>
                              <w:fldChar w:fldCharType="separate"/>
                            </w:r>
                            <w:r>
                              <w:rPr>
                                <w:rStyle w:val="TitleChar"/>
                              </w:rPr>
                              <w:t>Conversion Factory - Manual Conversion Support requirements</w:t>
                            </w:r>
                            <w:r>
                              <w:rPr>
                                <w:rStyle w:val="TitleChar"/>
                              </w:rPr>
                              <w:fldChar w:fldCharType="end"/>
                            </w:r>
                            <w:r>
                              <w:rPr>
                                <w:rStyle w:val="TitleChar"/>
                              </w:rPr>
                              <w:t xml:space="preserve"> </w:t>
                            </w:r>
                          </w:p>
                          <w:p w14:paraId="67DC1EAC" w14:textId="77777777" w:rsidR="00AD626B" w:rsidRDefault="00AD626B" w:rsidP="008D2269">
                            <w:pPr>
                              <w:pStyle w:val="Subtitle"/>
                            </w:pPr>
                          </w:p>
                          <w:p w14:paraId="02919144" w14:textId="77777777" w:rsidR="00AD626B" w:rsidRPr="008D2269" w:rsidRDefault="00AD626B" w:rsidP="008D2269">
                            <w:pPr>
                              <w:pStyle w:val="Subtitle"/>
                            </w:pPr>
                            <w:r>
                              <w:t>System Requirement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536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pt;margin-top:19.25pt;width:612pt;height:25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" filled="f" stroked="f">
                <v:textbox>
                  <w:txbxContent>
                    <w:p w14:paraId="05C4BEE6" w14:textId="175A2F65" w:rsidR="00AD626B" w:rsidRDefault="00AD626B" w:rsidP="001D0660">
                      <w:pPr>
                        <w:jc w:val="center"/>
                        <w:rPr>
                          <w:rStyle w:val="TitleChar"/>
                        </w:rPr>
                      </w:pPr>
                      <w:r>
                        <w:rPr>
                          <w:rStyle w:val="TitleChar"/>
                        </w:rPr>
                        <w:fldChar w:fldCharType="begin"/>
                      </w:r>
                      <w:r>
                        <w:rPr>
                          <w:rStyle w:val="TitleChar"/>
                        </w:rPr>
                        <w:instrText xml:space="preserve"> TITLE  </w:instrText>
                      </w:r>
                      <w:r>
                        <w:rPr>
                          <w:rStyle w:val="TitleChar"/>
                        </w:rPr>
                        <w:fldChar w:fldCharType="separate"/>
                      </w:r>
                      <w:r>
                        <w:rPr>
                          <w:rStyle w:val="TitleChar"/>
                        </w:rPr>
                        <w:t>Conversion Factory - Manual Conversion Support requirements</w:t>
                      </w:r>
                      <w:r>
                        <w:rPr>
                          <w:rStyle w:val="TitleChar"/>
                        </w:rPr>
                        <w:fldChar w:fldCharType="end"/>
                      </w:r>
                      <w:r>
                        <w:rPr>
                          <w:rStyle w:val="TitleChar"/>
                        </w:rPr>
                        <w:t xml:space="preserve"> </w:t>
                      </w:r>
                    </w:p>
                    <w:p w14:paraId="67DC1EAC" w14:textId="77777777" w:rsidR="00AD626B" w:rsidRDefault="00AD626B" w:rsidP="008D2269">
                      <w:pPr>
                        <w:pStyle w:val="Subtitle"/>
                      </w:pPr>
                    </w:p>
                    <w:p w14:paraId="02919144" w14:textId="77777777" w:rsidR="00AD626B" w:rsidRPr="008D2269" w:rsidRDefault="00AD626B" w:rsidP="008D2269">
                      <w:pPr>
                        <w:pStyle w:val="Subtitle"/>
                      </w:pPr>
                      <w:r>
                        <w:t>System Requirement Specification</w:t>
                      </w:r>
                    </w:p>
                  </w:txbxContent>
                </v:textbox>
              </v:shape>
            </w:pict>
          </mc:Fallback>
        </mc:AlternateContent>
      </w:r>
      <w:r w:rsidRPr="006B7D48">
        <w:rPr>
          <w:noProof/>
        </w:rPr>
        <w:drawing>
          <wp:inline distT="0" distB="0" distL="0" distR="0" wp14:anchorId="6F4075FE" wp14:editId="16FB82F1">
            <wp:extent cx="7876309" cy="3650672"/>
            <wp:effectExtent l="0" t="0" r="0" b="6985"/>
            <wp:docPr id="5" name="Picture 5" descr="D:\EIS\Visual Guide\Links\6-4-14-EIS-pattern-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IS\Visual Guide\Links\6-4-14-EIS-pattern-b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365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5E4A6" w14:textId="77777777" w:rsidR="00B761A2" w:rsidRDefault="00B761A2" w:rsidP="00B761A2"/>
    <w:p w14:paraId="4C81A4B2" w14:textId="77777777" w:rsidR="00023EF0" w:rsidRDefault="004F2E62" w:rsidP="00B761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B2028" wp14:editId="766D78BE">
                <wp:simplePos x="0" y="0"/>
                <wp:positionH relativeFrom="column">
                  <wp:posOffset>1050290</wp:posOffset>
                </wp:positionH>
                <wp:positionV relativeFrom="paragraph">
                  <wp:posOffset>262255</wp:posOffset>
                </wp:positionV>
                <wp:extent cx="4761230" cy="1737360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7AF16" w14:textId="6537C50E" w:rsidR="00AD626B" w:rsidRDefault="00AD626B" w:rsidP="00023EF0">
                            <w:pPr>
                              <w:jc w:val="center"/>
                              <w:rPr>
                                <w:rStyle w:val="SubtleEmphasis"/>
                                <w:i w:val="0"/>
                              </w:rPr>
                            </w:pPr>
                            <w:r w:rsidRPr="00D622F5">
                              <w:rPr>
                                <w:rStyle w:val="SubtleEmphasis"/>
                                <w:i w:val="0"/>
                              </w:rPr>
                              <w:t>Document version: v</w:t>
                            </w:r>
                            <w:r>
                              <w:rPr>
                                <w:rStyle w:val="SubtleEmphasis"/>
                                <w:i w:val="0"/>
                              </w:rPr>
                              <w:t>3</w:t>
                            </w:r>
                          </w:p>
                          <w:p w14:paraId="03EFBE59" w14:textId="1F6612BB" w:rsidR="00AD626B" w:rsidRPr="00D509A0" w:rsidRDefault="00AD626B" w:rsidP="00023EF0">
                            <w:pPr>
                              <w:jc w:val="center"/>
                              <w:rPr>
                                <w:rStyle w:val="SubtleEmphasis"/>
                                <w:i w:val="0"/>
                                <w:sz w:val="96"/>
                              </w:rPr>
                            </w:pPr>
                            <w:r w:rsidRPr="00D509A0">
                              <w:rPr>
                                <w:rStyle w:val="SubtleEmphasis"/>
                                <w:i w:val="0"/>
                                <w:sz w:val="96"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2028" id="Text Box 1" o:spid="_x0000_s1027" type="#_x0000_t202" style="position:absolute;margin-left:82.7pt;margin-top:20.65pt;width:374.9pt;height:13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" fillcolor="white [3201]" stroked="f" strokeweight=".5pt">
                <v:textbox>
                  <w:txbxContent>
                    <w:p w14:paraId="0557AF16" w14:textId="6537C50E" w:rsidR="00AD626B" w:rsidRDefault="00AD626B" w:rsidP="00023EF0">
                      <w:pPr>
                        <w:jc w:val="center"/>
                        <w:rPr>
                          <w:rStyle w:val="SubtleEmphasis"/>
                          <w:i w:val="0"/>
                        </w:rPr>
                      </w:pPr>
                      <w:r w:rsidRPr="00D622F5">
                        <w:rPr>
                          <w:rStyle w:val="SubtleEmphasis"/>
                          <w:i w:val="0"/>
                        </w:rPr>
                        <w:t>Document version: v</w:t>
                      </w:r>
                      <w:r>
                        <w:rPr>
                          <w:rStyle w:val="SubtleEmphasis"/>
                          <w:i w:val="0"/>
                        </w:rPr>
                        <w:t>3</w:t>
                      </w:r>
                    </w:p>
                    <w:p w14:paraId="03EFBE59" w14:textId="1F6612BB" w:rsidR="00AD626B" w:rsidRPr="00D509A0" w:rsidRDefault="00AD626B" w:rsidP="00023EF0">
                      <w:pPr>
                        <w:jc w:val="center"/>
                        <w:rPr>
                          <w:rStyle w:val="SubtleEmphasis"/>
                          <w:i w:val="0"/>
                          <w:sz w:val="96"/>
                        </w:rPr>
                      </w:pPr>
                      <w:r w:rsidRPr="00D509A0">
                        <w:rPr>
                          <w:rStyle w:val="SubtleEmphasis"/>
                          <w:i w:val="0"/>
                          <w:sz w:val="96"/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14:paraId="24982C30" w14:textId="77777777" w:rsidR="00023EF0" w:rsidRDefault="00023EF0" w:rsidP="00B761A2"/>
    <w:p w14:paraId="7CE3FA03" w14:textId="77777777" w:rsidR="00023EF0" w:rsidRDefault="00023EF0" w:rsidP="00B761A2"/>
    <w:p w14:paraId="50FB375B" w14:textId="77777777" w:rsidR="00023EF0" w:rsidRDefault="00023EF0" w:rsidP="00B761A2"/>
    <w:p w14:paraId="5087780C" w14:textId="77777777" w:rsidR="004F2E62" w:rsidRDefault="004F2E62" w:rsidP="00B761A2"/>
    <w:p w14:paraId="781543F7" w14:textId="77777777" w:rsidR="004F2E62" w:rsidRDefault="004F2E62" w:rsidP="00B761A2"/>
    <w:p w14:paraId="62DD523D" w14:textId="77777777" w:rsidR="00023EF0" w:rsidRDefault="00023EF0">
      <w:r>
        <w:br w:type="page"/>
      </w:r>
    </w:p>
    <w:p w14:paraId="5FA8E392" w14:textId="77777777" w:rsidR="00293F40" w:rsidRPr="00293F40" w:rsidRDefault="00293F40" w:rsidP="00293F40">
      <w:pPr>
        <w:pBdr>
          <w:bottom w:val="single" w:sz="6" w:space="1" w:color="auto"/>
        </w:pBdr>
        <w:rPr>
          <w:b/>
          <w:sz w:val="24"/>
          <w:szCs w:val="24"/>
        </w:rPr>
      </w:pPr>
      <w:r w:rsidRPr="00293F40">
        <w:rPr>
          <w:b/>
          <w:sz w:val="24"/>
          <w:szCs w:val="24"/>
        </w:rPr>
        <w:lastRenderedPageBreak/>
        <w:t>Table of Contents</w:t>
      </w:r>
    </w:p>
    <w:p w14:paraId="6027F6DB" w14:textId="77777777" w:rsidR="00FD5E02" w:rsidRDefault="005D1BA9">
      <w:pPr>
        <w:pStyle w:val="TOC1"/>
        <w:tabs>
          <w:tab w:val="right" w:leader="dot" w:pos="1079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2718405" w:history="1">
        <w:r w:rsidR="00FD5E02" w:rsidRPr="00902D42">
          <w:rPr>
            <w:rStyle w:val="Hyperlink"/>
            <w:noProof/>
          </w:rPr>
          <w:t>1. Overview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_Toc412718405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3</w:t>
        </w:r>
        <w:r w:rsidR="00FD5E02">
          <w:rPr>
            <w:noProof/>
            <w:webHidden/>
          </w:rPr>
          <w:fldChar w:fldCharType="end"/>
        </w:r>
      </w:hyperlink>
    </w:p>
    <w:p w14:paraId="78362BDD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06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FD5E02" w:rsidRPr="00902D42">
          <w:rPr>
            <w:rStyle w:val="Hyperlink"/>
            <w:noProof/>
          </w:rPr>
          <w:t xml:space="preserve"> Purpose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_Toc412718406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3</w:t>
        </w:r>
        <w:r w:rsidR="00FD5E02">
          <w:rPr>
            <w:noProof/>
            <w:webHidden/>
          </w:rPr>
          <w:fldChar w:fldCharType="end"/>
        </w:r>
      </w:hyperlink>
    </w:p>
    <w:p w14:paraId="513DA43C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07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FD5E02" w:rsidRPr="00902D42">
          <w:rPr>
            <w:rStyle w:val="Hyperlink"/>
            <w:noProof/>
          </w:rPr>
          <w:t xml:space="preserve"> Audience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_Toc412718407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3</w:t>
        </w:r>
        <w:r w:rsidR="00FD5E02">
          <w:rPr>
            <w:noProof/>
            <w:webHidden/>
          </w:rPr>
          <w:fldChar w:fldCharType="end"/>
        </w:r>
      </w:hyperlink>
    </w:p>
    <w:p w14:paraId="44D281D1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08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FD5E02" w:rsidRPr="00902D42">
          <w:rPr>
            <w:rStyle w:val="Hyperlink"/>
            <w:noProof/>
          </w:rPr>
          <w:t xml:space="preserve"> Assumptions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_Toc412718408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3</w:t>
        </w:r>
        <w:r w:rsidR="00FD5E02">
          <w:rPr>
            <w:noProof/>
            <w:webHidden/>
          </w:rPr>
          <w:fldChar w:fldCharType="end"/>
        </w:r>
      </w:hyperlink>
    </w:p>
    <w:p w14:paraId="5ACAF79B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09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FD5E02" w:rsidRPr="00902D42">
          <w:rPr>
            <w:rStyle w:val="Hyperlink"/>
            <w:noProof/>
          </w:rPr>
          <w:t xml:space="preserve"> Out of Scope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_Toc412718409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3</w:t>
        </w:r>
        <w:r w:rsidR="00FD5E02">
          <w:rPr>
            <w:noProof/>
            <w:webHidden/>
          </w:rPr>
          <w:fldChar w:fldCharType="end"/>
        </w:r>
      </w:hyperlink>
    </w:p>
    <w:p w14:paraId="3789D67E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10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1.5.</w:t>
        </w:r>
        <w:r w:rsidR="00FD5E02" w:rsidRPr="00902D42">
          <w:rPr>
            <w:rStyle w:val="Hyperlink"/>
            <w:noProof/>
          </w:rPr>
          <w:t xml:space="preserve"> Referenced Documents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_Toc412718410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4</w:t>
        </w:r>
        <w:r w:rsidR="00FD5E02">
          <w:rPr>
            <w:noProof/>
            <w:webHidden/>
          </w:rPr>
          <w:fldChar w:fldCharType="end"/>
        </w:r>
      </w:hyperlink>
    </w:p>
    <w:p w14:paraId="3DF669CE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11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</w:t>
        </w:r>
        <w:r w:rsidR="00FD5E02" w:rsidRPr="00902D42">
          <w:rPr>
            <w:rStyle w:val="Hyperlink"/>
            <w:noProof/>
          </w:rPr>
          <w:t xml:space="preserve"> Terms and Acronyms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_Toc412718411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4</w:t>
        </w:r>
        <w:r w:rsidR="00FD5E02">
          <w:rPr>
            <w:noProof/>
            <w:webHidden/>
          </w:rPr>
          <w:fldChar w:fldCharType="end"/>
        </w:r>
      </w:hyperlink>
    </w:p>
    <w:p w14:paraId="3145C8FF" w14:textId="77777777" w:rsidR="00FD5E02" w:rsidRDefault="00AD626B">
      <w:pPr>
        <w:pStyle w:val="TOC1"/>
        <w:tabs>
          <w:tab w:val="right" w:leader="dot" w:pos="10790"/>
        </w:tabs>
        <w:rPr>
          <w:rFonts w:eastAsiaTheme="minorEastAsia"/>
          <w:noProof/>
        </w:rPr>
      </w:pPr>
      <w:hyperlink w:anchor="_Toc412718412" w:history="1">
        <w:r w:rsidR="00FD5E02" w:rsidRPr="00902D42">
          <w:rPr>
            <w:rStyle w:val="Hyperlink"/>
            <w:noProof/>
          </w:rPr>
          <w:t>2. Conversion Factory requirements for Manual Conversion Support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_Toc412718412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5</w:t>
        </w:r>
        <w:r w:rsidR="00FD5E02">
          <w:rPr>
            <w:noProof/>
            <w:webHidden/>
          </w:rPr>
          <w:fldChar w:fldCharType="end"/>
        </w:r>
      </w:hyperlink>
    </w:p>
    <w:p w14:paraId="5D3CAB36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13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FD5E02" w:rsidRPr="00902D42">
          <w:rPr>
            <w:rStyle w:val="Hyperlink"/>
            <w:noProof/>
          </w:rPr>
          <w:t xml:space="preserve"> Policy on renewal data import job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_Toc412718413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5</w:t>
        </w:r>
        <w:r w:rsidR="00FD5E02">
          <w:rPr>
            <w:noProof/>
            <w:webHidden/>
          </w:rPr>
          <w:fldChar w:fldCharType="end"/>
        </w:r>
      </w:hyperlink>
    </w:p>
    <w:p w14:paraId="7B8128E1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14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FD5E02" w:rsidRPr="00902D42">
          <w:rPr>
            <w:rStyle w:val="Hyperlink"/>
            <w:noProof/>
          </w:rPr>
          <w:t xml:space="preserve"> New business quote data import job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_Toc412718414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5</w:t>
        </w:r>
        <w:r w:rsidR="00FD5E02">
          <w:rPr>
            <w:noProof/>
            <w:webHidden/>
          </w:rPr>
          <w:fldChar w:fldCharType="end"/>
        </w:r>
      </w:hyperlink>
    </w:p>
    <w:p w14:paraId="250A4004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15" w:history="1">
        <w:r w:rsidR="00FD5E02" w:rsidRPr="00902D42">
          <w:rPr>
            <w:rStyle w:val="Hyperlink"/>
            <w:rFonts w:cs="Arial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FD5E02" w:rsidRPr="00902D42">
          <w:rPr>
            <w:rStyle w:val="Hyperlink"/>
            <w:noProof/>
          </w:rPr>
          <w:t xml:space="preserve"> MCS job</w:t>
        </w:r>
        <w:r w:rsidR="00FD5E02" w:rsidRPr="00902D42">
          <w:rPr>
            <w:rStyle w:val="Hyperlink"/>
            <w:rFonts w:cs="Arial"/>
            <w:noProof/>
          </w:rPr>
          <w:t xml:space="preserve"> configuration options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_Toc412718415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5</w:t>
        </w:r>
        <w:r w:rsidR="00FD5E02">
          <w:rPr>
            <w:noProof/>
            <w:webHidden/>
          </w:rPr>
          <w:fldChar w:fldCharType="end"/>
        </w:r>
      </w:hyperlink>
    </w:p>
    <w:p w14:paraId="1546B219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16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FD5E02" w:rsidRPr="00902D42">
          <w:rPr>
            <w:rStyle w:val="Hyperlink"/>
            <w:noProof/>
          </w:rPr>
          <w:t xml:space="preserve"> MCS predefined data set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_Toc412718416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5</w:t>
        </w:r>
        <w:r w:rsidR="00FD5E02">
          <w:rPr>
            <w:noProof/>
            <w:webHidden/>
          </w:rPr>
          <w:fldChar w:fldCharType="end"/>
        </w:r>
      </w:hyperlink>
    </w:p>
    <w:p w14:paraId="542B17FC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17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FD5E02" w:rsidRPr="00902D42">
          <w:rPr>
            <w:rStyle w:val="Hyperlink"/>
            <w:noProof/>
          </w:rPr>
          <w:t xml:space="preserve"> Data validation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_Toc412718417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8</w:t>
        </w:r>
        <w:r w:rsidR="00FD5E02">
          <w:rPr>
            <w:noProof/>
            <w:webHidden/>
          </w:rPr>
          <w:fldChar w:fldCharType="end"/>
        </w:r>
      </w:hyperlink>
    </w:p>
    <w:p w14:paraId="14441383" w14:textId="77777777" w:rsidR="00FD5E02" w:rsidRDefault="00AD626B">
      <w:pPr>
        <w:pStyle w:val="TOC3"/>
        <w:tabs>
          <w:tab w:val="right" w:leader="dot" w:pos="10790"/>
        </w:tabs>
        <w:rPr>
          <w:rFonts w:eastAsiaTheme="minorEastAsia"/>
          <w:noProof/>
        </w:rPr>
      </w:pPr>
      <w:hyperlink w:anchor="_Toc412718418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2.5.1.</w:t>
        </w:r>
        <w:r w:rsidR="00FD5E02" w:rsidRPr="00902D42">
          <w:rPr>
            <w:rStyle w:val="Hyperlink"/>
            <w:noProof/>
          </w:rPr>
          <w:t xml:space="preserve"> MCS predefined data set validation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_Toc412718418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8</w:t>
        </w:r>
        <w:r w:rsidR="00FD5E02">
          <w:rPr>
            <w:noProof/>
            <w:webHidden/>
          </w:rPr>
          <w:fldChar w:fldCharType="end"/>
        </w:r>
      </w:hyperlink>
    </w:p>
    <w:p w14:paraId="12AD50D3" w14:textId="77777777" w:rsidR="00FD5E02" w:rsidRDefault="00AD626B">
      <w:pPr>
        <w:pStyle w:val="TOC3"/>
        <w:tabs>
          <w:tab w:val="right" w:leader="dot" w:pos="10790"/>
        </w:tabs>
        <w:rPr>
          <w:rFonts w:eastAsiaTheme="minorEastAsia"/>
          <w:noProof/>
        </w:rPr>
      </w:pPr>
      <w:hyperlink w:anchor="_Toc412718419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2.5.2.</w:t>
        </w:r>
        <w:r w:rsidR="00FD5E02" w:rsidRPr="00902D42">
          <w:rPr>
            <w:rStyle w:val="Hyperlink"/>
            <w:noProof/>
          </w:rPr>
          <w:t xml:space="preserve"> Constraints validation for additional fields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_Toc412718419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9</w:t>
        </w:r>
        <w:r w:rsidR="00FD5E02">
          <w:rPr>
            <w:noProof/>
            <w:webHidden/>
          </w:rPr>
          <w:fldChar w:fldCharType="end"/>
        </w:r>
      </w:hyperlink>
    </w:p>
    <w:p w14:paraId="1E026607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20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 w:rsidR="00FD5E02" w:rsidRPr="00902D42">
          <w:rPr>
            <w:rStyle w:val="Hyperlink"/>
            <w:noProof/>
          </w:rPr>
          <w:t xml:space="preserve"> Customer/Account data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_Toc412718420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9</w:t>
        </w:r>
        <w:r w:rsidR="00FD5E02">
          <w:rPr>
            <w:noProof/>
            <w:webHidden/>
          </w:rPr>
          <w:fldChar w:fldCharType="end"/>
        </w:r>
      </w:hyperlink>
    </w:p>
    <w:p w14:paraId="5D10D6EF" w14:textId="77777777" w:rsidR="00FD5E02" w:rsidRDefault="00AD626B">
      <w:pPr>
        <w:pStyle w:val="TOC3"/>
        <w:tabs>
          <w:tab w:val="right" w:leader="dot" w:pos="10790"/>
        </w:tabs>
        <w:rPr>
          <w:rFonts w:eastAsiaTheme="minorEastAsia"/>
          <w:noProof/>
        </w:rPr>
      </w:pPr>
      <w:hyperlink w:anchor="_Toc412718421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2.6.1.</w:t>
        </w:r>
        <w:r w:rsidR="00FD5E02" w:rsidRPr="00902D42">
          <w:rPr>
            <w:rStyle w:val="Hyperlink"/>
            <w:noProof/>
          </w:rPr>
          <w:t xml:space="preserve"> Create new Customer/Account or search for existing Customer/Account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_Toc412718421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9</w:t>
        </w:r>
        <w:r w:rsidR="00FD5E02">
          <w:rPr>
            <w:noProof/>
            <w:webHidden/>
          </w:rPr>
          <w:fldChar w:fldCharType="end"/>
        </w:r>
      </w:hyperlink>
    </w:p>
    <w:p w14:paraId="6A127819" w14:textId="77777777" w:rsidR="00FD5E02" w:rsidRDefault="00AD626B">
      <w:pPr>
        <w:pStyle w:val="TOC3"/>
        <w:tabs>
          <w:tab w:val="right" w:leader="dot" w:pos="10790"/>
        </w:tabs>
        <w:rPr>
          <w:rFonts w:eastAsiaTheme="minorEastAsia"/>
          <w:noProof/>
        </w:rPr>
      </w:pPr>
      <w:hyperlink w:anchor="_Toc412718422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2.6.2.</w:t>
        </w:r>
        <w:r w:rsidR="00FD5E02" w:rsidRPr="00902D42">
          <w:rPr>
            <w:rStyle w:val="Hyperlink"/>
            <w:noProof/>
          </w:rPr>
          <w:t xml:space="preserve"> Customer type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_Toc412718422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9</w:t>
        </w:r>
        <w:r w:rsidR="00FD5E02">
          <w:rPr>
            <w:noProof/>
            <w:webHidden/>
          </w:rPr>
          <w:fldChar w:fldCharType="end"/>
        </w:r>
      </w:hyperlink>
    </w:p>
    <w:p w14:paraId="619638C9" w14:textId="77777777" w:rsidR="00FD5E02" w:rsidRDefault="00AD626B">
      <w:pPr>
        <w:pStyle w:val="TOC3"/>
        <w:tabs>
          <w:tab w:val="right" w:leader="dot" w:pos="10790"/>
        </w:tabs>
        <w:rPr>
          <w:rFonts w:eastAsiaTheme="minorEastAsia"/>
          <w:noProof/>
        </w:rPr>
      </w:pPr>
      <w:hyperlink w:anchor="_Toc412718423" w:history="1">
        <w:r w:rsidR="00FD5E02" w:rsidRPr="00902D42">
          <w:rPr>
            <w:rStyle w:val="Hyperlink"/>
            <w:rFonts w:ascii="Calibri" w:hAnsi="Calibr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2.6.3.</w:t>
        </w:r>
        <w:r w:rsidR="00FD5E02" w:rsidRPr="00902D42">
          <w:rPr>
            <w:rStyle w:val="Hyperlink"/>
            <w:noProof/>
          </w:rPr>
          <w:t xml:space="preserve"> Create new Customer/Account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_Toc412718423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9</w:t>
        </w:r>
        <w:r w:rsidR="00FD5E02">
          <w:rPr>
            <w:noProof/>
            <w:webHidden/>
          </w:rPr>
          <w:fldChar w:fldCharType="end"/>
        </w:r>
      </w:hyperlink>
    </w:p>
    <w:p w14:paraId="5B0D71D3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24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 w:rsidR="00FD5E02" w:rsidRPr="00902D42">
          <w:rPr>
            <w:rStyle w:val="Hyperlink"/>
            <w:noProof/>
          </w:rPr>
          <w:t xml:space="preserve"> Create New Business quote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_Toc412718424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10</w:t>
        </w:r>
        <w:r w:rsidR="00FD5E02">
          <w:rPr>
            <w:noProof/>
            <w:webHidden/>
          </w:rPr>
          <w:fldChar w:fldCharType="end"/>
        </w:r>
      </w:hyperlink>
    </w:p>
    <w:p w14:paraId="2DD4A0B1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25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</w:t>
        </w:r>
        <w:r w:rsidR="00FD5E02" w:rsidRPr="00902D42">
          <w:rPr>
            <w:rStyle w:val="Hyperlink"/>
            <w:noProof/>
          </w:rPr>
          <w:t xml:space="preserve"> Create Renewal quote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_Toc412718425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11</w:t>
        </w:r>
        <w:r w:rsidR="00FD5E02">
          <w:rPr>
            <w:noProof/>
            <w:webHidden/>
          </w:rPr>
          <w:fldChar w:fldCharType="end"/>
        </w:r>
      </w:hyperlink>
    </w:p>
    <w:p w14:paraId="51257580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26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</w:t>
        </w:r>
        <w:r w:rsidR="00FD5E02" w:rsidRPr="00902D42">
          <w:rPr>
            <w:rStyle w:val="Hyperlink"/>
            <w:noProof/>
          </w:rPr>
          <w:t xml:space="preserve"> Create Billing Account for policy import on renewal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_Toc412718426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12</w:t>
        </w:r>
        <w:r w:rsidR="00FD5E02">
          <w:rPr>
            <w:noProof/>
            <w:webHidden/>
          </w:rPr>
          <w:fldChar w:fldCharType="end"/>
        </w:r>
      </w:hyperlink>
    </w:p>
    <w:p w14:paraId="2519891E" w14:textId="77777777" w:rsidR="00FD5E02" w:rsidRDefault="00AD626B">
      <w:pPr>
        <w:pStyle w:val="TOC1"/>
        <w:tabs>
          <w:tab w:val="right" w:leader="dot" w:pos="10790"/>
        </w:tabs>
        <w:rPr>
          <w:rFonts w:eastAsiaTheme="minorEastAsia"/>
          <w:noProof/>
        </w:rPr>
      </w:pPr>
      <w:hyperlink w:anchor="_Toc412718427" w:history="1">
        <w:r w:rsidR="00FD5E02" w:rsidRPr="00902D42">
          <w:rPr>
            <w:rStyle w:val="Hyperlink"/>
            <w:noProof/>
          </w:rPr>
          <w:t>3. Process Flow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_Toc412718427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13</w:t>
        </w:r>
        <w:r w:rsidR="00FD5E02">
          <w:rPr>
            <w:noProof/>
            <w:webHidden/>
          </w:rPr>
          <w:fldChar w:fldCharType="end"/>
        </w:r>
      </w:hyperlink>
    </w:p>
    <w:p w14:paraId="5FAE00AA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28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FD5E02" w:rsidRPr="00902D42">
          <w:rPr>
            <w:rStyle w:val="Hyperlink"/>
            <w:noProof/>
          </w:rPr>
          <w:t xml:space="preserve"> Manual Conversion Support for new business quote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_Toc412718428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13</w:t>
        </w:r>
        <w:r w:rsidR="00FD5E02">
          <w:rPr>
            <w:noProof/>
            <w:webHidden/>
          </w:rPr>
          <w:fldChar w:fldCharType="end"/>
        </w:r>
      </w:hyperlink>
    </w:p>
    <w:p w14:paraId="315C5F83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29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FD5E02" w:rsidRPr="00902D42">
          <w:rPr>
            <w:rStyle w:val="Hyperlink"/>
            <w:noProof/>
          </w:rPr>
          <w:t xml:space="preserve"> Manual Conversion Support for policy on renewal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_Toc412718429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13</w:t>
        </w:r>
        <w:r w:rsidR="00FD5E02">
          <w:rPr>
            <w:noProof/>
            <w:webHidden/>
          </w:rPr>
          <w:fldChar w:fldCharType="end"/>
        </w:r>
      </w:hyperlink>
    </w:p>
    <w:p w14:paraId="3FC8F1B1" w14:textId="77777777" w:rsidR="00FD5E02" w:rsidRDefault="00AD626B">
      <w:pPr>
        <w:pStyle w:val="TOC1"/>
        <w:tabs>
          <w:tab w:val="right" w:leader="dot" w:pos="10790"/>
        </w:tabs>
        <w:rPr>
          <w:rFonts w:eastAsiaTheme="minorEastAsia"/>
          <w:noProof/>
        </w:rPr>
      </w:pPr>
      <w:hyperlink w:anchor="_Toc412718430" w:history="1">
        <w:r w:rsidR="00FD5E02" w:rsidRPr="00902D42">
          <w:rPr>
            <w:rStyle w:val="Hyperlink"/>
            <w:noProof/>
          </w:rPr>
          <w:t>4. Appendix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_Toc412718430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14</w:t>
        </w:r>
        <w:r w:rsidR="00FD5E02">
          <w:rPr>
            <w:noProof/>
            <w:webHidden/>
          </w:rPr>
          <w:fldChar w:fldCharType="end"/>
        </w:r>
      </w:hyperlink>
    </w:p>
    <w:p w14:paraId="1AECE99F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31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FD5E02" w:rsidRPr="00902D42">
          <w:rPr>
            <w:rStyle w:val="Hyperlink"/>
            <w:noProof/>
          </w:rPr>
          <w:t xml:space="preserve"> Project Specific -  Extensions of Manual Conversion Support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_Toc412718431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14</w:t>
        </w:r>
        <w:r w:rsidR="00FD5E02">
          <w:rPr>
            <w:noProof/>
            <w:webHidden/>
          </w:rPr>
          <w:fldChar w:fldCharType="end"/>
        </w:r>
      </w:hyperlink>
    </w:p>
    <w:p w14:paraId="0DCB35D5" w14:textId="77777777" w:rsidR="00FD5E02" w:rsidRDefault="00AD626B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412718432" w:history="1">
        <w:r w:rsidR="00FD5E02" w:rsidRPr="00902D4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FD5E02" w:rsidRPr="00902D42">
          <w:rPr>
            <w:rStyle w:val="Hyperlink"/>
            <w:noProof/>
          </w:rPr>
          <w:t xml:space="preserve"> Mapping of AAA specific legacy products to AAA EIS PAS products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_Toc412718432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14</w:t>
        </w:r>
        <w:r w:rsidR="00FD5E02">
          <w:rPr>
            <w:noProof/>
            <w:webHidden/>
          </w:rPr>
          <w:fldChar w:fldCharType="end"/>
        </w:r>
      </w:hyperlink>
    </w:p>
    <w:p w14:paraId="47DCE147" w14:textId="77777777" w:rsidR="00FD5E02" w:rsidRDefault="00AD626B">
      <w:pPr>
        <w:pStyle w:val="TOC1"/>
        <w:tabs>
          <w:tab w:val="right" w:leader="dot" w:pos="10790"/>
        </w:tabs>
        <w:rPr>
          <w:rFonts w:eastAsiaTheme="minorEastAsia"/>
          <w:noProof/>
        </w:rPr>
      </w:pPr>
      <w:hyperlink w:anchor="_Toc412718433" w:history="1">
        <w:r w:rsidR="00FD5E02" w:rsidRPr="00902D42">
          <w:rPr>
            <w:rStyle w:val="Hyperlink"/>
            <w:noProof/>
          </w:rPr>
          <w:t>5. History of Revisions</w:t>
        </w:r>
        <w:r w:rsidR="00FD5E02">
          <w:rPr>
            <w:noProof/>
            <w:webHidden/>
          </w:rPr>
          <w:tab/>
        </w:r>
        <w:r w:rsidR="00FD5E02">
          <w:rPr>
            <w:noProof/>
            <w:webHidden/>
          </w:rPr>
          <w:fldChar w:fldCharType="begin"/>
        </w:r>
        <w:r w:rsidR="00FD5E02">
          <w:rPr>
            <w:noProof/>
            <w:webHidden/>
          </w:rPr>
          <w:instrText xml:space="preserve"> PAGEREF _Toc412718433 \h </w:instrText>
        </w:r>
        <w:r w:rsidR="00FD5E02">
          <w:rPr>
            <w:noProof/>
            <w:webHidden/>
          </w:rPr>
        </w:r>
        <w:r w:rsidR="00FD5E02">
          <w:rPr>
            <w:noProof/>
            <w:webHidden/>
          </w:rPr>
          <w:fldChar w:fldCharType="separate"/>
        </w:r>
        <w:r w:rsidR="00FD5E02">
          <w:rPr>
            <w:noProof/>
            <w:webHidden/>
          </w:rPr>
          <w:t>15</w:t>
        </w:r>
        <w:r w:rsidR="00FD5E02">
          <w:rPr>
            <w:noProof/>
            <w:webHidden/>
          </w:rPr>
          <w:fldChar w:fldCharType="end"/>
        </w:r>
      </w:hyperlink>
    </w:p>
    <w:p w14:paraId="29B44EC8" w14:textId="77777777" w:rsidR="00A34641" w:rsidRDefault="005D1BA9" w:rsidP="00A34641">
      <w:pPr>
        <w:sectPr w:rsidR="00A34641" w:rsidSect="0074258C">
          <w:headerReference w:type="default" r:id="rId10"/>
          <w:footerReference w:type="default" r:id="rId11"/>
          <w:pgSz w:w="12240" w:h="15840"/>
          <w:pgMar w:top="811" w:right="720" w:bottom="720" w:left="720" w:header="360" w:footer="270" w:gutter="0"/>
          <w:cols w:space="720"/>
          <w:titlePg/>
          <w:docGrid w:linePitch="360"/>
        </w:sectPr>
      </w:pPr>
      <w:r>
        <w:fldChar w:fldCharType="end"/>
      </w:r>
      <w:bookmarkStart w:id="0" w:name="_Ref408424200"/>
    </w:p>
    <w:p w14:paraId="053F097B" w14:textId="0D29FA58" w:rsidR="00FA5690" w:rsidRPr="0033387D" w:rsidRDefault="006D26DF" w:rsidP="00A34641">
      <w:pPr>
        <w:pStyle w:val="Heading1"/>
        <w:keepNext/>
        <w:numPr>
          <w:ilvl w:val="0"/>
          <w:numId w:val="0"/>
        </w:numPr>
        <w:pBdr>
          <w:bottom w:val="single" w:sz="8" w:space="1" w:color="auto"/>
        </w:pBdr>
        <w:tabs>
          <w:tab w:val="left" w:pos="0"/>
        </w:tabs>
        <w:spacing w:before="120" w:after="90"/>
        <w:ind w:right="630"/>
      </w:pPr>
      <w:bookmarkStart w:id="1" w:name="_Ref408856582"/>
      <w:bookmarkStart w:id="2" w:name="_Toc412718405"/>
      <w:r>
        <w:lastRenderedPageBreak/>
        <w:t xml:space="preserve">1. </w:t>
      </w:r>
      <w:r w:rsidR="00283B99" w:rsidRPr="00283B99">
        <w:t>Overview</w:t>
      </w:r>
      <w:bookmarkEnd w:id="0"/>
      <w:bookmarkEnd w:id="1"/>
      <w:bookmarkEnd w:id="2"/>
      <w:r w:rsidR="00283B99">
        <w:t xml:space="preserve"> </w:t>
      </w:r>
    </w:p>
    <w:p w14:paraId="5E5B5759" w14:textId="77777777" w:rsidR="00B761A2" w:rsidRPr="0033387D" w:rsidRDefault="00283B99" w:rsidP="00B17B5D">
      <w:pPr>
        <w:pStyle w:val="Heading2"/>
      </w:pPr>
      <w:bookmarkStart w:id="3" w:name="_Toc412718406"/>
      <w:r w:rsidRPr="00283B99">
        <w:t>Purpose</w:t>
      </w:r>
      <w:bookmarkEnd w:id="3"/>
      <w:r>
        <w:t xml:space="preserve"> </w:t>
      </w:r>
    </w:p>
    <w:p w14:paraId="7132DCDA" w14:textId="1DF95B94" w:rsidR="00CF4FB6" w:rsidRDefault="00CF4FB6" w:rsidP="00CF4FB6">
      <w:r>
        <w:t>The purpose of this document is to provide requirements specification and adequate detail</w:t>
      </w:r>
      <w:r w:rsidR="00311F67">
        <w:t>s</w:t>
      </w:r>
      <w:r>
        <w:t xml:space="preserve"> to accommodate design and development </w:t>
      </w:r>
      <w:r w:rsidR="00B255ED">
        <w:t xml:space="preserve">of </w:t>
      </w:r>
      <w:r w:rsidR="00D0643E">
        <w:t xml:space="preserve">Manual Conversion </w:t>
      </w:r>
      <w:r w:rsidR="00311F67">
        <w:t xml:space="preserve">Support (MCS) </w:t>
      </w:r>
      <w:r w:rsidR="002871FF">
        <w:t>in</w:t>
      </w:r>
      <w:r>
        <w:t xml:space="preserve"> EIS</w:t>
      </w:r>
      <w:r w:rsidR="002871FF">
        <w:t xml:space="preserve"> PAS</w:t>
      </w:r>
      <w:r w:rsidR="00721AEF">
        <w:t xml:space="preserve"> and </w:t>
      </w:r>
      <w:r w:rsidR="00C97378">
        <w:t xml:space="preserve">in </w:t>
      </w:r>
      <w:r w:rsidR="00721AEF">
        <w:t>Conversion Factory</w:t>
      </w:r>
      <w:r w:rsidR="00C96616">
        <w:t>.</w:t>
      </w:r>
      <w:r w:rsidR="00072071">
        <w:t xml:space="preserve"> </w:t>
      </w:r>
    </w:p>
    <w:p w14:paraId="51732CC4" w14:textId="77777777" w:rsidR="00283B99" w:rsidRPr="0033387D" w:rsidRDefault="00637B5A" w:rsidP="00B17B5D">
      <w:pPr>
        <w:pStyle w:val="Heading2"/>
      </w:pPr>
      <w:bookmarkStart w:id="4" w:name="_Toc412718407"/>
      <w:r w:rsidRPr="00637B5A">
        <w:t>Audience</w:t>
      </w:r>
      <w:bookmarkEnd w:id="4"/>
      <w:r w:rsidR="00283B99">
        <w:t xml:space="preserve"> </w:t>
      </w:r>
    </w:p>
    <w:p w14:paraId="4A89430E" w14:textId="77777777" w:rsidR="00ED610E" w:rsidRDefault="00ED610E" w:rsidP="00ED610E">
      <w:pPr>
        <w:spacing w:after="0"/>
      </w:pPr>
      <w:r>
        <w:t>The intended</w:t>
      </w:r>
      <w:r w:rsidR="00035F4E">
        <w:t xml:space="preserve"> audiences for this document are</w:t>
      </w:r>
      <w:r>
        <w:t>:</w:t>
      </w:r>
    </w:p>
    <w:p w14:paraId="0EDE407D" w14:textId="674B57C1" w:rsidR="00ED610E" w:rsidRDefault="00D0643E" w:rsidP="00B50FAE">
      <w:pPr>
        <w:pStyle w:val="ListParagraph"/>
        <w:spacing w:after="120"/>
        <w:ind w:left="714" w:hanging="357"/>
      </w:pPr>
      <w:r>
        <w:t>EIS Group</w:t>
      </w:r>
      <w:r w:rsidR="00ED610E">
        <w:t xml:space="preserve"> Business Team;</w:t>
      </w:r>
    </w:p>
    <w:p w14:paraId="7F5CAB10" w14:textId="50726F43" w:rsidR="00ED610E" w:rsidRDefault="00D0643E" w:rsidP="00B50FAE">
      <w:pPr>
        <w:pStyle w:val="ListParagraph"/>
        <w:spacing w:after="120"/>
        <w:ind w:left="714" w:hanging="357"/>
      </w:pPr>
      <w:r>
        <w:t>EIS Group</w:t>
      </w:r>
      <w:r w:rsidR="00ED610E">
        <w:t xml:space="preserve"> Technical Teams;</w:t>
      </w:r>
    </w:p>
    <w:p w14:paraId="211B72BC" w14:textId="5123499C" w:rsidR="00283B99" w:rsidRDefault="00E15566" w:rsidP="00B50FAE">
      <w:pPr>
        <w:pStyle w:val="ListParagraph"/>
        <w:spacing w:after="120"/>
        <w:ind w:left="714" w:hanging="357"/>
      </w:pPr>
      <w:r>
        <w:t xml:space="preserve">EIS Group </w:t>
      </w:r>
      <w:r w:rsidR="00ED610E">
        <w:t>Quality Assurance Teams.</w:t>
      </w:r>
    </w:p>
    <w:p w14:paraId="350D5BC2" w14:textId="77777777" w:rsidR="00035F4E" w:rsidRPr="00D509A0" w:rsidRDefault="00035F4E" w:rsidP="00B17B5D">
      <w:pPr>
        <w:pStyle w:val="Heading2"/>
      </w:pPr>
      <w:bookmarkStart w:id="5" w:name="_Toc412718408"/>
      <w:r w:rsidRPr="00D509A0">
        <w:t>Assumptions</w:t>
      </w:r>
      <w:bookmarkEnd w:id="5"/>
    </w:p>
    <w:p w14:paraId="74408EA5" w14:textId="5B440837" w:rsidR="00041AF2" w:rsidRPr="00D509A0" w:rsidRDefault="00041AF2" w:rsidP="003B02F6">
      <w:pPr>
        <w:pStyle w:val="ListParagraph"/>
        <w:numPr>
          <w:ilvl w:val="0"/>
          <w:numId w:val="7"/>
        </w:numPr>
      </w:pPr>
      <w:r w:rsidRPr="00D509A0">
        <w:rPr>
          <w:color w:val="1F497D"/>
          <w:shd w:val="clear" w:color="auto" w:fill="FFFF00"/>
          <w:lang w:val="en-GB"/>
        </w:rPr>
        <w:t xml:space="preserve">The initial implementation for AAA will be based on EIS 5.2 release.  Subsequent EIS product releases </w:t>
      </w:r>
      <w:del w:id="6" w:author="Sievers, Donald" w:date="2015-03-02T13:05:00Z">
        <w:r w:rsidRPr="00D509A0" w:rsidDel="00A45426">
          <w:rPr>
            <w:color w:val="1F497D"/>
            <w:shd w:val="clear" w:color="auto" w:fill="FFFF00"/>
            <w:lang w:val="en-GB"/>
          </w:rPr>
          <w:delText xml:space="preserve">should </w:delText>
        </w:r>
      </w:del>
      <w:ins w:id="7" w:author="Sievers, Donald" w:date="2015-03-02T13:05:00Z">
        <w:r w:rsidR="00A45426">
          <w:rPr>
            <w:color w:val="1F497D"/>
            <w:shd w:val="clear" w:color="auto" w:fill="FFFF00"/>
            <w:lang w:val="en-GB"/>
          </w:rPr>
          <w:t>will</w:t>
        </w:r>
        <w:r w:rsidR="00A45426" w:rsidRPr="00D509A0">
          <w:rPr>
            <w:color w:val="1F497D"/>
            <w:shd w:val="clear" w:color="auto" w:fill="FFFF00"/>
            <w:lang w:val="en-GB"/>
          </w:rPr>
          <w:t xml:space="preserve"> </w:t>
        </w:r>
      </w:ins>
      <w:r w:rsidRPr="00D509A0">
        <w:rPr>
          <w:color w:val="1F497D"/>
          <w:shd w:val="clear" w:color="auto" w:fill="FFFF00"/>
          <w:lang w:val="en-GB"/>
        </w:rPr>
        <w:t>support MC as well;</w:t>
      </w:r>
    </w:p>
    <w:p w14:paraId="557054B7" w14:textId="13AF0EC6" w:rsidR="00B85792" w:rsidRPr="0075763A" w:rsidRDefault="00B85792" w:rsidP="00B85792">
      <w:pPr>
        <w:pStyle w:val="ListParagraph"/>
        <w:numPr>
          <w:ilvl w:val="0"/>
          <w:numId w:val="7"/>
        </w:numPr>
      </w:pPr>
      <w:r w:rsidRPr="0075763A">
        <w:t>Manual</w:t>
      </w:r>
      <w:r>
        <w:t xml:space="preserve"> Conversion Support is not specific </w:t>
      </w:r>
      <w:r w:rsidR="00C97378">
        <w:t>to</w:t>
      </w:r>
      <w:r>
        <w:t xml:space="preserve"> one policy product or rating algorithm</w:t>
      </w:r>
      <w:r w:rsidR="00E01299">
        <w:t>,</w:t>
      </w:r>
      <w:r>
        <w:t xml:space="preserve"> but </w:t>
      </w:r>
      <w:r w:rsidR="00E01299">
        <w:t xml:space="preserve">the </w:t>
      </w:r>
      <w:r w:rsidR="00311F67">
        <w:t xml:space="preserve">initial </w:t>
      </w:r>
      <w:r w:rsidRPr="00006DC3">
        <w:t xml:space="preserve">implementation </w:t>
      </w:r>
      <w:r w:rsidR="00E01299" w:rsidRPr="00006DC3">
        <w:t xml:space="preserve">will be </w:t>
      </w:r>
      <w:r w:rsidRPr="00006DC3">
        <w:t xml:space="preserve">based on EIS </w:t>
      </w:r>
      <w:r w:rsidR="00311F67">
        <w:t>P</w:t>
      </w:r>
      <w:r w:rsidRPr="00006DC3">
        <w:t xml:space="preserve">reconfigured Home product </w:t>
      </w:r>
      <w:r w:rsidR="00C97378">
        <w:t xml:space="preserve"> version</w:t>
      </w:r>
      <w:r w:rsidRPr="00006DC3">
        <w:t xml:space="preserve"> 5.2</w:t>
      </w:r>
      <w:r w:rsidR="00311F67">
        <w:t>.x</w:t>
      </w:r>
      <w:r w:rsidRPr="00006DC3">
        <w:t>;</w:t>
      </w:r>
    </w:p>
    <w:p w14:paraId="76FF2427" w14:textId="3C3B82A5" w:rsidR="00C55564" w:rsidRPr="0079128E" w:rsidRDefault="008C10E8" w:rsidP="00C55564">
      <w:pPr>
        <w:pStyle w:val="ListParagraph"/>
        <w:numPr>
          <w:ilvl w:val="0"/>
          <w:numId w:val="7"/>
        </w:numPr>
      </w:pPr>
      <w:r w:rsidRPr="0079128E">
        <w:t xml:space="preserve">Manual Conversion Support </w:t>
      </w:r>
      <w:r w:rsidR="00EC7EEC" w:rsidRPr="0079128E">
        <w:t xml:space="preserve">will </w:t>
      </w:r>
      <w:r w:rsidR="00B85792" w:rsidRPr="0079128E">
        <w:t>utilize</w:t>
      </w:r>
      <w:r w:rsidRPr="0079128E">
        <w:t xml:space="preserve"> </w:t>
      </w:r>
      <w:r w:rsidR="00C55564" w:rsidRPr="0079128E">
        <w:t xml:space="preserve">EIS default product </w:t>
      </w:r>
      <w:r w:rsidR="00311F67" w:rsidRPr="0079128E">
        <w:t>XSD</w:t>
      </w:r>
      <w:r w:rsidR="00C55564" w:rsidRPr="0079128E">
        <w:t xml:space="preserve"> schema (</w:t>
      </w:r>
      <w:r w:rsidR="00465218" w:rsidRPr="0079128E">
        <w:t xml:space="preserve">currently </w:t>
      </w:r>
      <w:r w:rsidR="00C55564" w:rsidRPr="0079128E">
        <w:t xml:space="preserve">used </w:t>
      </w:r>
      <w:r w:rsidR="00311F67" w:rsidRPr="0079128E">
        <w:t>by</w:t>
      </w:r>
      <w:r w:rsidR="00C55564" w:rsidRPr="0079128E">
        <w:t xml:space="preserve"> C</w:t>
      </w:r>
      <w:r w:rsidR="00311F67" w:rsidRPr="0079128E">
        <w:t xml:space="preserve">onversion </w:t>
      </w:r>
      <w:r w:rsidR="00C55564" w:rsidRPr="0079128E">
        <w:t>F</w:t>
      </w:r>
      <w:r w:rsidR="00311F67" w:rsidRPr="0079128E">
        <w:t>actory</w:t>
      </w:r>
      <w:r w:rsidR="00C55564" w:rsidRPr="0079128E">
        <w:t xml:space="preserve">) which is </w:t>
      </w:r>
      <w:r w:rsidR="00311F67" w:rsidRPr="0079128E">
        <w:t xml:space="preserve">a </w:t>
      </w:r>
      <w:r w:rsidR="00C55564" w:rsidRPr="0079128E">
        <w:t>product specific</w:t>
      </w:r>
      <w:r w:rsidR="00EC7EEC" w:rsidRPr="0079128E">
        <w:t xml:space="preserve"> schema;</w:t>
      </w:r>
    </w:p>
    <w:p w14:paraId="5014EB12" w14:textId="2DF7ACF2" w:rsidR="0060791D" w:rsidRPr="0079128E" w:rsidRDefault="0060791D" w:rsidP="0079128E">
      <w:pPr>
        <w:pStyle w:val="ListParagraph"/>
        <w:numPr>
          <w:ilvl w:val="0"/>
          <w:numId w:val="7"/>
        </w:numPr>
        <w:spacing w:after="0"/>
      </w:pPr>
      <w:r w:rsidRPr="0079128E">
        <w:t xml:space="preserve">All data validation that is </w:t>
      </w:r>
      <w:r w:rsidR="00EC7EEC" w:rsidRPr="0079128E">
        <w:t>required for</w:t>
      </w:r>
      <w:r w:rsidRPr="0079128E">
        <w:t xml:space="preserve"> Manual Conversion </w:t>
      </w:r>
      <w:r w:rsidR="00B255ED" w:rsidRPr="0079128E">
        <w:t xml:space="preserve">Support </w:t>
      </w:r>
      <w:r w:rsidRPr="0079128E">
        <w:t xml:space="preserve">will be </w:t>
      </w:r>
      <w:r w:rsidR="00EC7EEC" w:rsidRPr="0079128E">
        <w:t xml:space="preserve">implemented </w:t>
      </w:r>
      <w:r w:rsidR="008C6822" w:rsidRPr="0079128E">
        <w:t>via</w:t>
      </w:r>
      <w:r w:rsidRPr="0079128E">
        <w:t xml:space="preserve"> product rules that will be added to EIS</w:t>
      </w:r>
      <w:r w:rsidR="008C6822" w:rsidRPr="0079128E">
        <w:t xml:space="preserve"> </w:t>
      </w:r>
      <w:r w:rsidR="00311F67" w:rsidRPr="0079128E">
        <w:t xml:space="preserve">PAS </w:t>
      </w:r>
      <w:r w:rsidR="00CE45F0">
        <w:t xml:space="preserve">application </w:t>
      </w:r>
      <w:r w:rsidRPr="0079128E">
        <w:t xml:space="preserve">and </w:t>
      </w:r>
      <w:commentRangeStart w:id="8"/>
      <w:r w:rsidR="008C6822" w:rsidRPr="0079128E">
        <w:t xml:space="preserve">will be configured </w:t>
      </w:r>
      <w:r w:rsidRPr="0079128E">
        <w:t xml:space="preserve">to be validated only </w:t>
      </w:r>
      <w:r w:rsidR="0079128E" w:rsidRPr="0079128E">
        <w:t>on ‘On</w:t>
      </w:r>
      <w:r w:rsidR="0079128E">
        <w:t xml:space="preserve"> </w:t>
      </w:r>
      <w:r w:rsidR="0079128E" w:rsidRPr="0079128E">
        <w:t xml:space="preserve">MCS </w:t>
      </w:r>
      <w:r w:rsidR="0079128E">
        <w:t>Import</w:t>
      </w:r>
      <w:r w:rsidRPr="0079128E">
        <w:t xml:space="preserve">’ </w:t>
      </w:r>
      <w:commentRangeEnd w:id="8"/>
      <w:r w:rsidR="00A45426">
        <w:rPr>
          <w:rStyle w:val="CommentReference"/>
        </w:rPr>
        <w:commentReference w:id="8"/>
      </w:r>
      <w:r w:rsidRPr="0079128E">
        <w:t>event</w:t>
      </w:r>
      <w:r w:rsidR="00EC7EEC" w:rsidRPr="0079128E">
        <w:t xml:space="preserve">. This new event will be </w:t>
      </w:r>
      <w:r w:rsidRPr="0079128E">
        <w:t xml:space="preserve">designated only for </w:t>
      </w:r>
      <w:r w:rsidR="00EC7EEC" w:rsidRPr="0079128E">
        <w:t xml:space="preserve">EIS </w:t>
      </w:r>
      <w:r w:rsidRPr="0079128E">
        <w:t xml:space="preserve">Import </w:t>
      </w:r>
      <w:r w:rsidR="00EC7EEC" w:rsidRPr="0079128E">
        <w:t>b</w:t>
      </w:r>
      <w:r w:rsidRPr="0079128E">
        <w:t xml:space="preserve">atch jobs that </w:t>
      </w:r>
      <w:r w:rsidR="00EC7EEC" w:rsidRPr="0079128E">
        <w:t xml:space="preserve">will be developed for </w:t>
      </w:r>
      <w:r w:rsidRPr="0079128E">
        <w:t xml:space="preserve"> </w:t>
      </w:r>
      <w:r w:rsidR="00311F67" w:rsidRPr="0079128E">
        <w:t>Manual Conversion Support</w:t>
      </w:r>
      <w:r w:rsidRPr="0079128E">
        <w:t>;</w:t>
      </w:r>
    </w:p>
    <w:p w14:paraId="0E4EBD79" w14:textId="3673C6F3" w:rsidR="0075763A" w:rsidRPr="0079128E" w:rsidRDefault="0075763A" w:rsidP="0075763A">
      <w:pPr>
        <w:pStyle w:val="ListParagraph"/>
        <w:numPr>
          <w:ilvl w:val="0"/>
          <w:numId w:val="7"/>
        </w:numPr>
      </w:pPr>
      <w:commentRangeStart w:id="9"/>
      <w:r w:rsidRPr="0079128E">
        <w:t xml:space="preserve">EIS PAS </w:t>
      </w:r>
      <w:commentRangeEnd w:id="9"/>
      <w:r w:rsidR="00A45426">
        <w:rPr>
          <w:rStyle w:val="CommentReference"/>
        </w:rPr>
        <w:commentReference w:id="9"/>
      </w:r>
      <w:r w:rsidR="00914DC0">
        <w:t xml:space="preserve">products </w:t>
      </w:r>
      <w:r w:rsidR="008C6822" w:rsidRPr="0079128E">
        <w:t xml:space="preserve">will </w:t>
      </w:r>
      <w:r w:rsidR="00914DC0">
        <w:t xml:space="preserve">be </w:t>
      </w:r>
      <w:r w:rsidR="00EC7EEC" w:rsidRPr="0079128E">
        <w:t xml:space="preserve">extended to </w:t>
      </w:r>
      <w:r w:rsidR="00914DC0">
        <w:t>add</w:t>
      </w:r>
      <w:r w:rsidRPr="0079128E">
        <w:t xml:space="preserve"> </w:t>
      </w:r>
      <w:r w:rsidR="008C10E8" w:rsidRPr="0079128E">
        <w:t xml:space="preserve">a </w:t>
      </w:r>
      <w:r w:rsidR="00EC7EEC" w:rsidRPr="0079128E">
        <w:t xml:space="preserve">new </w:t>
      </w:r>
      <w:r w:rsidRPr="0079128E">
        <w:t>policy level field</w:t>
      </w:r>
      <w:r w:rsidR="0029381B" w:rsidRPr="0079128E">
        <w:t xml:space="preserve"> </w:t>
      </w:r>
      <w:r w:rsidR="00006DC3" w:rsidRPr="0079128E">
        <w:t>‘</w:t>
      </w:r>
      <w:proofErr w:type="spellStart"/>
      <w:r w:rsidR="00006DC3" w:rsidRPr="0079128E">
        <w:t>convType</w:t>
      </w:r>
      <w:proofErr w:type="spellEnd"/>
      <w:r w:rsidR="00006DC3" w:rsidRPr="0079128E">
        <w:t xml:space="preserve">’ </w:t>
      </w:r>
      <w:r w:rsidR="002C4497">
        <w:t>with</w:t>
      </w:r>
      <w:r w:rsidR="00EC7EEC" w:rsidRPr="0079128E">
        <w:t xml:space="preserve"> the  lookup </w:t>
      </w:r>
      <w:r w:rsidR="0029381B" w:rsidRPr="0079128E">
        <w:t>value</w:t>
      </w:r>
      <w:r w:rsidR="00EC7EEC" w:rsidRPr="0079128E">
        <w:t>s</w:t>
      </w:r>
      <w:r w:rsidRPr="0079128E">
        <w:t xml:space="preserve"> </w:t>
      </w:r>
      <w:r w:rsidR="00006DC3" w:rsidRPr="00914DC0">
        <w:t>”</w:t>
      </w:r>
      <w:r w:rsidR="00914DC0" w:rsidRPr="00914DC0">
        <w:t xml:space="preserve">Automatic “and </w:t>
      </w:r>
      <w:r w:rsidR="00006DC3" w:rsidRPr="00914DC0">
        <w:t>”MCS”</w:t>
      </w:r>
      <w:r w:rsidR="00EC7EEC" w:rsidRPr="00914DC0">
        <w:t xml:space="preserve"> to be able </w:t>
      </w:r>
      <w:r w:rsidR="0029381B" w:rsidRPr="0079128E">
        <w:t>to</w:t>
      </w:r>
      <w:r w:rsidRPr="0079128E">
        <w:t xml:space="preserve"> identify quote</w:t>
      </w:r>
      <w:r w:rsidR="00914DC0">
        <w:t>/policy</w:t>
      </w:r>
      <w:r w:rsidRPr="0079128E">
        <w:t xml:space="preserve"> </w:t>
      </w:r>
      <w:r w:rsidR="0029381B" w:rsidRPr="0079128E">
        <w:t xml:space="preserve">imported via </w:t>
      </w:r>
      <w:r w:rsidR="00600EFD" w:rsidRPr="0079128E">
        <w:t xml:space="preserve">EIS </w:t>
      </w:r>
      <w:r w:rsidR="00006DC3" w:rsidRPr="0079128E">
        <w:t xml:space="preserve">MCS </w:t>
      </w:r>
      <w:r w:rsidR="00EC7EEC" w:rsidRPr="0079128E">
        <w:t>i</w:t>
      </w:r>
      <w:r w:rsidR="00576111" w:rsidRPr="0079128E">
        <w:t>mport</w:t>
      </w:r>
      <w:r w:rsidR="0029381B" w:rsidRPr="0079128E">
        <w:t xml:space="preserve"> </w:t>
      </w:r>
      <w:r w:rsidR="00914DC0">
        <w:t xml:space="preserve">process </w:t>
      </w:r>
      <w:r w:rsidR="00EC7EEC" w:rsidRPr="0079128E">
        <w:t>or imported via  automated EIS import jobs</w:t>
      </w:r>
      <w:r w:rsidRPr="0079128E">
        <w:t>;</w:t>
      </w:r>
    </w:p>
    <w:p w14:paraId="1DDDAFBE" w14:textId="41C7FFE7" w:rsidR="00D0643E" w:rsidRPr="00A52D3C" w:rsidRDefault="0075763A" w:rsidP="0043336E">
      <w:pPr>
        <w:pStyle w:val="ListParagraph"/>
        <w:numPr>
          <w:ilvl w:val="0"/>
          <w:numId w:val="7"/>
        </w:numPr>
      </w:pPr>
      <w:r w:rsidRPr="0079128E">
        <w:t>EIS PAS</w:t>
      </w:r>
      <w:r w:rsidR="00556EE5" w:rsidRPr="0079128E">
        <w:t xml:space="preserve"> </w:t>
      </w:r>
      <w:r w:rsidR="00914DC0">
        <w:t xml:space="preserve">application </w:t>
      </w:r>
      <w:r w:rsidR="00EC7EEC" w:rsidRPr="0079128E">
        <w:t xml:space="preserve">will </w:t>
      </w:r>
      <w:r w:rsidR="00A954D3" w:rsidRPr="0079128E">
        <w:t>allow a user to complete Data Gather</w:t>
      </w:r>
      <w:r w:rsidR="008918C0" w:rsidRPr="0079128E">
        <w:t>ing</w:t>
      </w:r>
      <w:r w:rsidR="00A954D3" w:rsidRPr="0079128E">
        <w:t xml:space="preserve"> process</w:t>
      </w:r>
      <w:r w:rsidR="00EC7EEC" w:rsidRPr="0079128E">
        <w:t xml:space="preserve"> for quote</w:t>
      </w:r>
      <w:r w:rsidR="00914DC0">
        <w:t>/</w:t>
      </w:r>
      <w:r w:rsidR="00914DC0" w:rsidRPr="0079128E">
        <w:t>policy</w:t>
      </w:r>
      <w:r w:rsidR="00EC7EEC" w:rsidRPr="0079128E">
        <w:t xml:space="preserve"> imported via MCS </w:t>
      </w:r>
      <w:r w:rsidR="00914DC0">
        <w:t xml:space="preserve">data </w:t>
      </w:r>
      <w:r w:rsidR="00914DC0" w:rsidRPr="00A52D3C">
        <w:t>import process</w:t>
      </w:r>
      <w:r w:rsidR="0029381B" w:rsidRPr="00A52D3C">
        <w:t xml:space="preserve"> </w:t>
      </w:r>
      <w:r w:rsidR="00600EFD" w:rsidRPr="00A52D3C">
        <w:t>using standard</w:t>
      </w:r>
      <w:r w:rsidR="0043336E" w:rsidRPr="00A52D3C">
        <w:t xml:space="preserve"> </w:t>
      </w:r>
      <w:r w:rsidR="00EC7EEC" w:rsidRPr="00A52D3C">
        <w:t xml:space="preserve">EIS PAS </w:t>
      </w:r>
      <w:r w:rsidR="00600EFD" w:rsidRPr="00A52D3C">
        <w:t>application</w:t>
      </w:r>
      <w:r w:rsidR="0043336E" w:rsidRPr="00A52D3C">
        <w:t xml:space="preserve"> </w:t>
      </w:r>
      <w:r w:rsidR="008918C0" w:rsidRPr="00A52D3C">
        <w:t>UI</w:t>
      </w:r>
      <w:r w:rsidR="00CE45F0" w:rsidRPr="00A52D3C">
        <w:t>;</w:t>
      </w:r>
    </w:p>
    <w:p w14:paraId="5C839CF2" w14:textId="12A4230F" w:rsidR="00CE45F0" w:rsidRPr="00A52D3C" w:rsidRDefault="00CE45F0" w:rsidP="00CE45F0">
      <w:pPr>
        <w:pStyle w:val="ListParagraph"/>
        <w:numPr>
          <w:ilvl w:val="0"/>
          <w:numId w:val="7"/>
        </w:numPr>
      </w:pPr>
      <w:r w:rsidRPr="00A52D3C">
        <w:t>New Business and Renewal quotes created using MCS data import process will undergo the same processing as regular quotes and policies;</w:t>
      </w:r>
    </w:p>
    <w:p w14:paraId="4028CE79" w14:textId="31988188" w:rsidR="00CE45F0" w:rsidRDefault="00CE45F0" w:rsidP="00CE45F0">
      <w:pPr>
        <w:pStyle w:val="ListParagraph"/>
        <w:numPr>
          <w:ilvl w:val="0"/>
          <w:numId w:val="7"/>
        </w:numPr>
      </w:pPr>
      <w:r w:rsidRPr="00A52D3C">
        <w:t xml:space="preserve">A </w:t>
      </w:r>
      <w:commentRangeStart w:id="10"/>
      <w:r w:rsidRPr="00A52D3C">
        <w:t xml:space="preserve">user </w:t>
      </w:r>
      <w:commentRangeEnd w:id="10"/>
      <w:r w:rsidR="00A45426">
        <w:rPr>
          <w:rStyle w:val="CommentReference"/>
        </w:rPr>
        <w:commentReference w:id="10"/>
      </w:r>
      <w:r w:rsidRPr="00A52D3C">
        <w:t xml:space="preserve">will be able to search, view and edit quotes/policies created </w:t>
      </w:r>
      <w:r w:rsidR="002C4497" w:rsidRPr="00A52D3C">
        <w:t xml:space="preserve">via </w:t>
      </w:r>
      <w:r w:rsidRPr="00A52D3C">
        <w:t>MCS data import process using regular EIS PAS application UI;</w:t>
      </w:r>
    </w:p>
    <w:p w14:paraId="6B821601" w14:textId="011D4CDB" w:rsidR="00A52D3C" w:rsidRPr="00A52D3C" w:rsidRDefault="00A52D3C" w:rsidP="00CE45F0">
      <w:pPr>
        <w:pStyle w:val="ListParagraph"/>
        <w:numPr>
          <w:ilvl w:val="0"/>
          <w:numId w:val="7"/>
        </w:numPr>
      </w:pPr>
      <w:r w:rsidRPr="00A52D3C">
        <w:rPr>
          <w:lang w:val="en-GB"/>
        </w:rPr>
        <w:t xml:space="preserve">EIS PAS application will not support </w:t>
      </w:r>
      <w:commentRangeStart w:id="11"/>
      <w:r w:rsidRPr="00A52D3C">
        <w:rPr>
          <w:lang w:val="en-GB"/>
        </w:rPr>
        <w:t xml:space="preserve">editing </w:t>
      </w:r>
      <w:commentRangeEnd w:id="11"/>
      <w:r w:rsidR="00A45426">
        <w:rPr>
          <w:rStyle w:val="CommentReference"/>
        </w:rPr>
        <w:commentReference w:id="11"/>
      </w:r>
      <w:r w:rsidRPr="00A52D3C">
        <w:rPr>
          <w:lang w:val="en-GB"/>
        </w:rPr>
        <w:t>of the previous term information.  If additional information is required to be added for a previous term it will need to be implemented as an extension and additional mandatory fields will need to be added to MCS</w:t>
      </w:r>
    </w:p>
    <w:p w14:paraId="33C3DC16" w14:textId="57207560" w:rsidR="00A15D17" w:rsidRDefault="00A15D17" w:rsidP="00A15D17">
      <w:pPr>
        <w:pStyle w:val="Heading2"/>
      </w:pPr>
      <w:bookmarkStart w:id="12" w:name="_Toc412718409"/>
      <w:r>
        <w:t>Out of Scope</w:t>
      </w:r>
      <w:bookmarkEnd w:id="12"/>
      <w:r w:rsidR="00D509A0">
        <w:t xml:space="preserve"> for MCS</w:t>
      </w:r>
    </w:p>
    <w:p w14:paraId="6C6DBF2B" w14:textId="77777777" w:rsidR="00F9391E" w:rsidRDefault="00F9391E" w:rsidP="00F9391E">
      <w:pPr>
        <w:pStyle w:val="ListParagraph"/>
        <w:numPr>
          <w:ilvl w:val="0"/>
          <w:numId w:val="6"/>
        </w:numPr>
        <w:spacing w:after="120" w:line="240" w:lineRule="auto"/>
        <w:ind w:right="629"/>
      </w:pPr>
      <w:bookmarkStart w:id="13" w:name="_Toc353449296"/>
      <w:r>
        <w:t xml:space="preserve">Any specifics related to EIS products developed </w:t>
      </w:r>
      <w:r w:rsidRPr="008E259E">
        <w:t>as part of customer project</w:t>
      </w:r>
      <w:r>
        <w:t>s;</w:t>
      </w:r>
    </w:p>
    <w:p w14:paraId="494BD3C6" w14:textId="34DF6E21" w:rsidR="00F9391E" w:rsidRDefault="00F9391E" w:rsidP="00F9391E">
      <w:pPr>
        <w:pStyle w:val="ListParagraph"/>
        <w:numPr>
          <w:ilvl w:val="0"/>
          <w:numId w:val="6"/>
        </w:numPr>
        <w:spacing w:after="120" w:line="240" w:lineRule="auto"/>
        <w:ind w:right="629"/>
      </w:pPr>
      <w:r>
        <w:t xml:space="preserve">Any additions to MCS that </w:t>
      </w:r>
      <w:r w:rsidR="00E54F56">
        <w:t>are</w:t>
      </w:r>
      <w:r>
        <w:t xml:space="preserve"> implemented as part of customer projects (Appendix -‘</w:t>
      </w:r>
      <w:r w:rsidR="00FD5E02">
        <w:t>Extension</w:t>
      </w:r>
      <w:r w:rsidR="00FD5E02" w:rsidRPr="00600EFD">
        <w:t xml:space="preserve"> </w:t>
      </w:r>
      <w:r w:rsidRPr="00600EFD">
        <w:t>of Manual Conversion Support</w:t>
      </w:r>
      <w:r>
        <w:t>’).</w:t>
      </w:r>
    </w:p>
    <w:p w14:paraId="4E1428A5" w14:textId="7EC2E055" w:rsidR="002C4497" w:rsidRDefault="002C4497" w:rsidP="00F9391E">
      <w:pPr>
        <w:pStyle w:val="ListParagraph"/>
        <w:numPr>
          <w:ilvl w:val="0"/>
          <w:numId w:val="6"/>
        </w:numPr>
        <w:spacing w:after="120" w:line="240" w:lineRule="auto"/>
        <w:ind w:right="629"/>
      </w:pPr>
      <w:r>
        <w:t xml:space="preserve">  </w:t>
      </w:r>
      <w:commentRangeStart w:id="14"/>
      <w:r>
        <w:t xml:space="preserve">Changes </w:t>
      </w:r>
      <w:commentRangeEnd w:id="14"/>
      <w:r w:rsidR="00A45426">
        <w:rPr>
          <w:rStyle w:val="CommentReference"/>
        </w:rPr>
        <w:commentReference w:id="14"/>
      </w:r>
      <w:r>
        <w:t>to terms other than the current term for the imported quote/policy</w:t>
      </w:r>
    </w:p>
    <w:p w14:paraId="3E343B87" w14:textId="77777777" w:rsidR="002144E5" w:rsidRPr="00151D23" w:rsidRDefault="002144E5" w:rsidP="00B17B5D">
      <w:pPr>
        <w:pStyle w:val="Heading2"/>
      </w:pPr>
      <w:bookmarkStart w:id="15" w:name="_Toc412718410"/>
      <w:r w:rsidRPr="00151D23">
        <w:lastRenderedPageBreak/>
        <w:t>Referenced Documents</w:t>
      </w:r>
      <w:bookmarkEnd w:id="13"/>
      <w:bookmarkEnd w:id="15"/>
    </w:p>
    <w:p w14:paraId="74DC739F" w14:textId="77777777" w:rsidR="002144E5" w:rsidRDefault="002144E5" w:rsidP="00097BB7">
      <w:pPr>
        <w:pStyle w:val="ListParagraph"/>
        <w:numPr>
          <w:ilvl w:val="0"/>
          <w:numId w:val="3"/>
        </w:numPr>
        <w:spacing w:after="120"/>
        <w:ind w:left="714" w:hanging="357"/>
      </w:pPr>
      <w:r w:rsidRPr="00023AEE">
        <w:t xml:space="preserve">EIS Suite </w:t>
      </w:r>
      <w:r w:rsidR="00023AEE">
        <w:t>5.2 product documentation</w:t>
      </w:r>
      <w:r w:rsidRPr="00023AEE">
        <w:t xml:space="preserve">, </w:t>
      </w:r>
      <w:hyperlink r:id="rId14" w:anchor="recover-0b4fed1d0fe082ddfbfd8527ec0b6615" w:history="1">
        <w:r w:rsidR="00D064D1">
          <w:rPr>
            <w:rStyle w:val="Hyperlink"/>
          </w:rPr>
          <w:t>https://www.eisuniversity.com/</w:t>
        </w:r>
      </w:hyperlink>
      <w:r w:rsidR="00023AEE">
        <w:t>;</w:t>
      </w:r>
    </w:p>
    <w:p w14:paraId="2E9BC307" w14:textId="11305802" w:rsidR="009130FA" w:rsidRPr="00E1291D" w:rsidRDefault="00D064D1" w:rsidP="00465218">
      <w:pPr>
        <w:pStyle w:val="ListParagraph"/>
        <w:numPr>
          <w:ilvl w:val="0"/>
          <w:numId w:val="3"/>
        </w:numPr>
        <w:spacing w:after="120"/>
      </w:pPr>
      <w:r w:rsidRPr="00FA34ED">
        <w:t>Technical Overview</w:t>
      </w:r>
      <w:r w:rsidR="00023AEE" w:rsidRPr="00FA34ED">
        <w:t xml:space="preserve"> document for Conversion Factory (EIS Suite 5.2)</w:t>
      </w:r>
      <w:r w:rsidRPr="00FA34ED">
        <w:t xml:space="preserve">, </w:t>
      </w:r>
      <w:hyperlink r:id="rId15" w:history="1">
        <w:r w:rsidR="00465218" w:rsidRPr="00BF7997">
          <w:rPr>
            <w:rStyle w:val="Hyperlink"/>
          </w:rPr>
          <w:t>https://wiki.exigeninsurance.com/display/CCOE/Import+Technical+Overview</w:t>
        </w:r>
      </w:hyperlink>
      <w:r w:rsidR="00023AEE" w:rsidRPr="00E1291D">
        <w:t>.</w:t>
      </w:r>
      <w:r w:rsidR="00465218">
        <w:rPr>
          <w:color w:val="FF0000"/>
        </w:rPr>
        <w:t xml:space="preserve"> </w:t>
      </w:r>
    </w:p>
    <w:p w14:paraId="6F11D1DA" w14:textId="77777777" w:rsidR="00E1291D" w:rsidRDefault="00E1291D" w:rsidP="00E1291D">
      <w:pPr>
        <w:pStyle w:val="ListParagraph"/>
        <w:spacing w:after="120"/>
        <w:ind w:left="720"/>
      </w:pPr>
    </w:p>
    <w:p w14:paraId="28959EBD" w14:textId="77777777" w:rsidR="006F16DE" w:rsidRDefault="006F16DE" w:rsidP="006F16DE">
      <w:pPr>
        <w:pStyle w:val="Heading2"/>
      </w:pPr>
      <w:bookmarkStart w:id="16" w:name="_Toc412718411"/>
      <w:r w:rsidRPr="002144E5">
        <w:t>Terms and Acronyms</w:t>
      </w:r>
      <w:bookmarkEnd w:id="16"/>
    </w:p>
    <w:tbl>
      <w:tblPr>
        <w:tblStyle w:val="TableGrid"/>
        <w:tblW w:w="0" w:type="auto"/>
        <w:jc w:val="center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6"/>
        <w:gridCol w:w="7212"/>
      </w:tblGrid>
      <w:tr w:rsidR="006F16DE" w:rsidRPr="000A5DA6" w14:paraId="07E85B96" w14:textId="77777777" w:rsidTr="004C3236">
        <w:trPr>
          <w:cantSplit/>
          <w:tblHeader/>
          <w:jc w:val="center"/>
        </w:trPr>
        <w:tc>
          <w:tcPr>
            <w:tcW w:w="2366" w:type="dxa"/>
            <w:shd w:val="clear" w:color="auto" w:fill="1D6681" w:themeFill="accent3"/>
          </w:tcPr>
          <w:p w14:paraId="0EF77F2C" w14:textId="77777777" w:rsidR="006F16DE" w:rsidRPr="0040232E" w:rsidRDefault="006F16DE" w:rsidP="004C323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Term/</w:t>
            </w:r>
            <w:r w:rsidRPr="0040232E">
              <w:rPr>
                <w:b/>
                <w:color w:val="FFFFFF" w:themeColor="background1"/>
              </w:rPr>
              <w:t>Acronym</w:t>
            </w:r>
          </w:p>
        </w:tc>
        <w:tc>
          <w:tcPr>
            <w:tcW w:w="7212" w:type="dxa"/>
            <w:shd w:val="clear" w:color="auto" w:fill="1D6681" w:themeFill="accent3"/>
          </w:tcPr>
          <w:p w14:paraId="47D66B8A" w14:textId="77777777" w:rsidR="006F16DE" w:rsidRPr="0040232E" w:rsidRDefault="006F16DE" w:rsidP="004C3236">
            <w:pPr>
              <w:jc w:val="center"/>
              <w:rPr>
                <w:b/>
                <w:color w:val="FFFFFF" w:themeColor="background1"/>
              </w:rPr>
            </w:pPr>
            <w:r w:rsidRPr="0040232E">
              <w:rPr>
                <w:b/>
                <w:color w:val="FFFFFF" w:themeColor="background1"/>
              </w:rPr>
              <w:t>Definition</w:t>
            </w:r>
          </w:p>
        </w:tc>
      </w:tr>
      <w:tr w:rsidR="00EB0F59" w14:paraId="241527B8" w14:textId="77777777" w:rsidTr="004C3236">
        <w:trPr>
          <w:cantSplit/>
          <w:trHeight w:val="144"/>
          <w:jc w:val="center"/>
        </w:trPr>
        <w:tc>
          <w:tcPr>
            <w:tcW w:w="2366" w:type="dxa"/>
            <w:shd w:val="clear" w:color="auto" w:fill="auto"/>
          </w:tcPr>
          <w:p w14:paraId="780E43C9" w14:textId="77777777" w:rsidR="00EB0F59" w:rsidRDefault="00EB0F59" w:rsidP="00E455AF">
            <w:pPr>
              <w:spacing w:before="120" w:after="120"/>
            </w:pPr>
            <w:r>
              <w:t xml:space="preserve">EIS </w:t>
            </w:r>
          </w:p>
        </w:tc>
        <w:tc>
          <w:tcPr>
            <w:tcW w:w="7212" w:type="dxa"/>
          </w:tcPr>
          <w:p w14:paraId="564B5BFF" w14:textId="77777777" w:rsidR="00EB0F59" w:rsidRPr="00023AEE" w:rsidRDefault="00B418E6" w:rsidP="00E455AF">
            <w:pPr>
              <w:spacing w:before="120" w:after="120"/>
            </w:pPr>
            <w:r w:rsidRPr="00B418E6">
              <w:t>EIS Group</w:t>
            </w:r>
          </w:p>
        </w:tc>
      </w:tr>
      <w:tr w:rsidR="00E678D2" w14:paraId="1F869F4A" w14:textId="77777777" w:rsidTr="004C3236">
        <w:trPr>
          <w:cantSplit/>
          <w:trHeight w:val="144"/>
          <w:jc w:val="center"/>
        </w:trPr>
        <w:tc>
          <w:tcPr>
            <w:tcW w:w="2366" w:type="dxa"/>
            <w:shd w:val="clear" w:color="auto" w:fill="auto"/>
          </w:tcPr>
          <w:p w14:paraId="5AA18EC4" w14:textId="77777777" w:rsidR="00E678D2" w:rsidRPr="002144E5" w:rsidRDefault="00E678D2" w:rsidP="00E455AF">
            <w:pPr>
              <w:spacing w:before="120" w:after="120"/>
            </w:pPr>
            <w:r>
              <w:t>EIS Suite</w:t>
            </w:r>
          </w:p>
        </w:tc>
        <w:tc>
          <w:tcPr>
            <w:tcW w:w="7212" w:type="dxa"/>
          </w:tcPr>
          <w:p w14:paraId="02EED5A4" w14:textId="77777777" w:rsidR="00E678D2" w:rsidRDefault="00095D04" w:rsidP="00E25AB9">
            <w:pPr>
              <w:spacing w:before="120" w:after="120"/>
            </w:pPr>
            <w:r>
              <w:t xml:space="preserve">EIS </w:t>
            </w:r>
            <w:r w:rsidRPr="00095D04">
              <w:t>product suite that consists of several sub-products</w:t>
            </w:r>
          </w:p>
        </w:tc>
      </w:tr>
      <w:tr w:rsidR="00E678D2" w14:paraId="54354472" w14:textId="77777777" w:rsidTr="004C3236">
        <w:trPr>
          <w:cantSplit/>
          <w:trHeight w:val="144"/>
          <w:jc w:val="center"/>
        </w:trPr>
        <w:tc>
          <w:tcPr>
            <w:tcW w:w="2366" w:type="dxa"/>
            <w:shd w:val="clear" w:color="auto" w:fill="auto"/>
          </w:tcPr>
          <w:p w14:paraId="0A99A1E5" w14:textId="3F031FD1" w:rsidR="00E678D2" w:rsidRDefault="0075763A" w:rsidP="00E455AF">
            <w:pPr>
              <w:spacing w:before="120" w:after="120"/>
            </w:pPr>
            <w:r>
              <w:t xml:space="preserve">EIS </w:t>
            </w:r>
            <w:r w:rsidR="00E678D2" w:rsidRPr="002144E5">
              <w:t>PAS</w:t>
            </w:r>
          </w:p>
        </w:tc>
        <w:tc>
          <w:tcPr>
            <w:tcW w:w="7212" w:type="dxa"/>
          </w:tcPr>
          <w:p w14:paraId="42E487A9" w14:textId="6D5F3A21" w:rsidR="00E678D2" w:rsidRDefault="004D6B40" w:rsidP="00582BE6">
            <w:pPr>
              <w:spacing w:before="120" w:after="120"/>
            </w:pPr>
            <w:proofErr w:type="spellStart"/>
            <w:r>
              <w:t>PolicyCore</w:t>
            </w:r>
            <w:proofErr w:type="spellEnd"/>
            <w:r>
              <w:t xml:space="preserve"> </w:t>
            </w:r>
            <w:r w:rsidR="00095D04">
              <w:t xml:space="preserve">Policy </w:t>
            </w:r>
            <w:r w:rsidR="00095D04" w:rsidRPr="00095D04">
              <w:t>Ad</w:t>
            </w:r>
            <w:r w:rsidR="00582BE6">
              <w:t>mini</w:t>
            </w:r>
            <w:r w:rsidR="00095D04" w:rsidRPr="00095D04">
              <w:t>stration System, part of EIS Suite</w:t>
            </w:r>
          </w:p>
        </w:tc>
      </w:tr>
      <w:tr w:rsidR="00EB067B" w14:paraId="523145D2" w14:textId="77777777" w:rsidTr="004C3236">
        <w:trPr>
          <w:cantSplit/>
          <w:trHeight w:val="144"/>
          <w:jc w:val="center"/>
        </w:trPr>
        <w:tc>
          <w:tcPr>
            <w:tcW w:w="2366" w:type="dxa"/>
            <w:shd w:val="clear" w:color="auto" w:fill="auto"/>
          </w:tcPr>
          <w:p w14:paraId="1A8FB264" w14:textId="77777777" w:rsidR="00EB067B" w:rsidRPr="002144E5" w:rsidRDefault="00EB067B" w:rsidP="00E455AF">
            <w:pPr>
              <w:spacing w:before="120" w:after="120"/>
            </w:pPr>
            <w:r>
              <w:t>CF</w:t>
            </w:r>
          </w:p>
        </w:tc>
        <w:tc>
          <w:tcPr>
            <w:tcW w:w="7212" w:type="dxa"/>
          </w:tcPr>
          <w:p w14:paraId="15BB6C2A" w14:textId="77777777" w:rsidR="00EB067B" w:rsidRDefault="00095D04" w:rsidP="00E455AF">
            <w:pPr>
              <w:spacing w:before="120" w:after="120"/>
            </w:pPr>
            <w:r>
              <w:t xml:space="preserve">Conversion </w:t>
            </w:r>
            <w:r w:rsidRPr="00095D04">
              <w:t>Factory, part of EIS Suite</w:t>
            </w:r>
          </w:p>
        </w:tc>
      </w:tr>
      <w:tr w:rsidR="00E678D2" w14:paraId="08189F49" w14:textId="77777777" w:rsidTr="004C3236">
        <w:trPr>
          <w:cantSplit/>
          <w:trHeight w:val="144"/>
          <w:jc w:val="center"/>
        </w:trPr>
        <w:tc>
          <w:tcPr>
            <w:tcW w:w="2366" w:type="dxa"/>
            <w:shd w:val="clear" w:color="auto" w:fill="auto"/>
          </w:tcPr>
          <w:p w14:paraId="47507CD4" w14:textId="77777777" w:rsidR="00E678D2" w:rsidRPr="00151D23" w:rsidRDefault="00E678D2" w:rsidP="00E455AF">
            <w:pPr>
              <w:spacing w:before="120" w:after="120"/>
            </w:pPr>
            <w:r>
              <w:t xml:space="preserve">Data </w:t>
            </w:r>
            <w:r w:rsidRPr="00151D23">
              <w:t>Conversion</w:t>
            </w:r>
          </w:p>
        </w:tc>
        <w:tc>
          <w:tcPr>
            <w:tcW w:w="7212" w:type="dxa"/>
          </w:tcPr>
          <w:p w14:paraId="75D1AE4C" w14:textId="77777777" w:rsidR="00E678D2" w:rsidRPr="00151D23" w:rsidRDefault="00E678D2" w:rsidP="00E455AF">
            <w:pPr>
              <w:spacing w:before="120" w:after="120"/>
            </w:pPr>
            <w:r>
              <w:t xml:space="preserve">Data migration from a source/legacy system to a target system </w:t>
            </w:r>
          </w:p>
        </w:tc>
      </w:tr>
      <w:tr w:rsidR="00CC7B69" w14:paraId="2E059B77" w14:textId="77777777" w:rsidTr="004C3236">
        <w:trPr>
          <w:cantSplit/>
          <w:trHeight w:val="144"/>
          <w:jc w:val="center"/>
        </w:trPr>
        <w:tc>
          <w:tcPr>
            <w:tcW w:w="2366" w:type="dxa"/>
            <w:shd w:val="clear" w:color="auto" w:fill="auto"/>
          </w:tcPr>
          <w:p w14:paraId="33A368CB" w14:textId="77777777" w:rsidR="00CC7B69" w:rsidRPr="00ED7432" w:rsidRDefault="00CC7B69" w:rsidP="00B619BC">
            <w:pPr>
              <w:spacing w:before="120" w:after="120"/>
            </w:pPr>
            <w:r w:rsidRPr="00151D23">
              <w:t>Autom</w:t>
            </w:r>
            <w:r>
              <w:t>ated</w:t>
            </w:r>
            <w:r w:rsidRPr="00151D23">
              <w:t xml:space="preserve"> </w:t>
            </w:r>
            <w:r>
              <w:t>Import</w:t>
            </w:r>
          </w:p>
        </w:tc>
        <w:tc>
          <w:tcPr>
            <w:tcW w:w="7212" w:type="dxa"/>
          </w:tcPr>
          <w:p w14:paraId="1EF81335" w14:textId="77777777" w:rsidR="00CC7B69" w:rsidRDefault="00095D04" w:rsidP="00B619BC">
            <w:pPr>
              <w:spacing w:before="120" w:after="120"/>
            </w:pPr>
            <w:r>
              <w:t xml:space="preserve">An </w:t>
            </w:r>
            <w:r w:rsidRPr="00095D04">
              <w:t>option to initiate Data Conversion to PAS automatically by providing valid XML file that contains source system data</w:t>
            </w:r>
          </w:p>
        </w:tc>
      </w:tr>
      <w:tr w:rsidR="00CC7B69" w14:paraId="1B9F11BA" w14:textId="77777777" w:rsidTr="004C3236">
        <w:trPr>
          <w:cantSplit/>
          <w:trHeight w:val="144"/>
          <w:jc w:val="center"/>
        </w:trPr>
        <w:tc>
          <w:tcPr>
            <w:tcW w:w="2366" w:type="dxa"/>
            <w:shd w:val="clear" w:color="auto" w:fill="auto"/>
          </w:tcPr>
          <w:p w14:paraId="3AE44B01" w14:textId="77777777" w:rsidR="00CC7B69" w:rsidRPr="00ED7432" w:rsidRDefault="00CC7B69" w:rsidP="00E455AF">
            <w:pPr>
              <w:spacing w:before="120" w:after="120"/>
            </w:pPr>
            <w:r>
              <w:t>STUB policy approach</w:t>
            </w:r>
          </w:p>
        </w:tc>
        <w:tc>
          <w:tcPr>
            <w:tcW w:w="7212" w:type="dxa"/>
          </w:tcPr>
          <w:p w14:paraId="631E4738" w14:textId="77777777" w:rsidR="00CC7B69" w:rsidRDefault="00095D04" w:rsidP="00E455AF">
            <w:pPr>
              <w:spacing w:before="120" w:after="120"/>
            </w:pPr>
            <w:r w:rsidRPr="00095D04">
              <w:t>The approach supported by PAS that allows to import policy data at renewal using a STUB policy to represent the  previous term </w:t>
            </w:r>
          </w:p>
        </w:tc>
      </w:tr>
      <w:tr w:rsidR="00CC7B69" w14:paraId="22A7C938" w14:textId="77777777" w:rsidTr="004C3236">
        <w:trPr>
          <w:cantSplit/>
          <w:trHeight w:val="144"/>
          <w:jc w:val="center"/>
        </w:trPr>
        <w:tc>
          <w:tcPr>
            <w:tcW w:w="2366" w:type="dxa"/>
            <w:shd w:val="clear" w:color="auto" w:fill="auto"/>
          </w:tcPr>
          <w:p w14:paraId="57AFABFC" w14:textId="77777777" w:rsidR="00CC7B69" w:rsidRPr="00151D23" w:rsidRDefault="00CC7B69" w:rsidP="004C3236">
            <w:pPr>
              <w:spacing w:before="120" w:after="120"/>
            </w:pPr>
            <w:r w:rsidRPr="00A50C4C">
              <w:t>Coexistence</w:t>
            </w:r>
          </w:p>
        </w:tc>
        <w:tc>
          <w:tcPr>
            <w:tcW w:w="7212" w:type="dxa"/>
          </w:tcPr>
          <w:p w14:paraId="0965D4F7" w14:textId="29C4132A" w:rsidR="00CC7B69" w:rsidRPr="00151D23" w:rsidRDefault="00CC7B69" w:rsidP="004D6B40">
            <w:pPr>
              <w:spacing w:before="120" w:after="120"/>
            </w:pPr>
            <w:r w:rsidRPr="00A50C4C">
              <w:t xml:space="preserve">Period of time for which </w:t>
            </w:r>
            <w:r>
              <w:t>one of legacy systems</w:t>
            </w:r>
            <w:r w:rsidRPr="00A50C4C">
              <w:t xml:space="preserve"> and </w:t>
            </w:r>
            <w:r>
              <w:t>PAS</w:t>
            </w:r>
            <w:r w:rsidRPr="00A50C4C">
              <w:t xml:space="preserve"> will run in parallel</w:t>
            </w:r>
          </w:p>
        </w:tc>
      </w:tr>
      <w:tr w:rsidR="00CC7B69" w14:paraId="3F22E18E" w14:textId="77777777" w:rsidTr="004C3236">
        <w:trPr>
          <w:cantSplit/>
          <w:trHeight w:val="144"/>
          <w:jc w:val="center"/>
        </w:trPr>
        <w:tc>
          <w:tcPr>
            <w:tcW w:w="2366" w:type="dxa"/>
            <w:shd w:val="clear" w:color="auto" w:fill="auto"/>
          </w:tcPr>
          <w:p w14:paraId="19DF39BF" w14:textId="77777777" w:rsidR="00CC7B69" w:rsidRDefault="00323BAF" w:rsidP="00E455AF">
            <w:pPr>
              <w:spacing w:before="120" w:after="120"/>
            </w:pPr>
            <w:r>
              <w:rPr>
                <w:rFonts w:cs="Arial"/>
              </w:rPr>
              <w:t>Policy Import process</w:t>
            </w:r>
          </w:p>
        </w:tc>
        <w:tc>
          <w:tcPr>
            <w:tcW w:w="7212" w:type="dxa"/>
          </w:tcPr>
          <w:p w14:paraId="23B7040B" w14:textId="77777777" w:rsidR="00CC7B69" w:rsidRDefault="00323BAF" w:rsidP="00323BAF">
            <w:pPr>
              <w:spacing w:before="120" w:after="120"/>
            </w:pPr>
            <w:r>
              <w:rPr>
                <w:rFonts w:cs="Arial"/>
              </w:rPr>
              <w:t>EIS CF Automated P</w:t>
            </w:r>
            <w:r w:rsidRPr="00665293">
              <w:rPr>
                <w:rFonts w:cs="Arial"/>
              </w:rPr>
              <w:t xml:space="preserve">olicy </w:t>
            </w:r>
            <w:r>
              <w:rPr>
                <w:rFonts w:cs="Arial"/>
              </w:rPr>
              <w:t>I</w:t>
            </w:r>
            <w:r w:rsidRPr="00665293">
              <w:rPr>
                <w:rFonts w:cs="Arial"/>
              </w:rPr>
              <w:t xml:space="preserve">mport </w:t>
            </w:r>
            <w:r>
              <w:rPr>
                <w:rFonts w:cs="Arial"/>
              </w:rPr>
              <w:t xml:space="preserve">process that automate Policy Import to EIS via XML file </w:t>
            </w:r>
            <w:r w:rsidR="00927F10">
              <w:rPr>
                <w:rFonts w:cs="Arial"/>
              </w:rPr>
              <w:t>upload</w:t>
            </w:r>
          </w:p>
        </w:tc>
      </w:tr>
      <w:tr w:rsidR="00CC7B69" w14:paraId="3D00BD4E" w14:textId="77777777" w:rsidTr="004C3236">
        <w:trPr>
          <w:cantSplit/>
          <w:trHeight w:val="144"/>
          <w:jc w:val="center"/>
        </w:trPr>
        <w:tc>
          <w:tcPr>
            <w:tcW w:w="2366" w:type="dxa"/>
            <w:shd w:val="clear" w:color="auto" w:fill="auto"/>
          </w:tcPr>
          <w:p w14:paraId="3833C9F8" w14:textId="621FFE15" w:rsidR="00CC7B69" w:rsidRDefault="00CC7B69" w:rsidP="004D6B40">
            <w:pPr>
              <w:spacing w:before="120" w:after="120"/>
            </w:pPr>
            <w:r w:rsidRPr="00151D23">
              <w:t xml:space="preserve">Standard </w:t>
            </w:r>
            <w:proofErr w:type="spellStart"/>
            <w:r w:rsidR="004D6B40">
              <w:t>PolicyCore</w:t>
            </w:r>
            <w:proofErr w:type="spellEnd"/>
            <w:r w:rsidR="004D6B40">
              <w:t xml:space="preserve"> </w:t>
            </w:r>
            <w:r w:rsidR="004D6B40" w:rsidRPr="00BB31B4">
              <w:t xml:space="preserve"> </w:t>
            </w:r>
            <w:r w:rsidRPr="00151D23">
              <w:t>functionality</w:t>
            </w:r>
          </w:p>
        </w:tc>
        <w:tc>
          <w:tcPr>
            <w:tcW w:w="7212" w:type="dxa"/>
          </w:tcPr>
          <w:p w14:paraId="35D81094" w14:textId="317EFA7B" w:rsidR="00CC7B69" w:rsidRDefault="00CC7B69" w:rsidP="004D6B40">
            <w:pPr>
              <w:spacing w:before="120" w:after="120"/>
            </w:pPr>
            <w:r w:rsidRPr="00A261D5">
              <w:t>PAS  f</w:t>
            </w:r>
            <w:r w:rsidRPr="00151D23">
              <w:t xml:space="preserve">unctionality </w:t>
            </w:r>
            <w:r>
              <w:t xml:space="preserve">or features implemented for a policy product </w:t>
            </w:r>
            <w:r w:rsidR="004D6B40">
              <w:t xml:space="preserve"> as </w:t>
            </w:r>
            <w:r>
              <w:t xml:space="preserve">EIS Suite behavior </w:t>
            </w:r>
          </w:p>
        </w:tc>
      </w:tr>
      <w:tr w:rsidR="00CC7B69" w14:paraId="22C19275" w14:textId="77777777" w:rsidTr="004C3236">
        <w:trPr>
          <w:cantSplit/>
          <w:trHeight w:val="144"/>
          <w:jc w:val="center"/>
        </w:trPr>
        <w:tc>
          <w:tcPr>
            <w:tcW w:w="2366" w:type="dxa"/>
            <w:shd w:val="clear" w:color="auto" w:fill="auto"/>
          </w:tcPr>
          <w:p w14:paraId="606B345F" w14:textId="77777777" w:rsidR="00CC7B69" w:rsidRDefault="00CC7B69" w:rsidP="004C3236">
            <w:pPr>
              <w:spacing w:before="120" w:after="120"/>
            </w:pPr>
            <w:r w:rsidRPr="00A261D5">
              <w:t>Conversion Day 1</w:t>
            </w:r>
          </w:p>
        </w:tc>
        <w:tc>
          <w:tcPr>
            <w:tcW w:w="7212" w:type="dxa"/>
          </w:tcPr>
          <w:p w14:paraId="0BC514F4" w14:textId="77777777" w:rsidR="00CC7B69" w:rsidRDefault="00CC7B69" w:rsidP="004C3236">
            <w:pPr>
              <w:spacing w:before="120" w:after="120"/>
            </w:pPr>
            <w:r w:rsidRPr="00A261D5">
              <w:t>The date when policy conversion on renewal starts in production</w:t>
            </w:r>
          </w:p>
        </w:tc>
      </w:tr>
      <w:tr w:rsidR="00CC7B69" w14:paraId="1629903F" w14:textId="77777777" w:rsidTr="004C3236">
        <w:trPr>
          <w:cantSplit/>
          <w:trHeight w:val="144"/>
          <w:jc w:val="center"/>
        </w:trPr>
        <w:tc>
          <w:tcPr>
            <w:tcW w:w="2366" w:type="dxa"/>
            <w:shd w:val="clear" w:color="auto" w:fill="auto"/>
          </w:tcPr>
          <w:p w14:paraId="771C66B8" w14:textId="77777777" w:rsidR="00CC7B69" w:rsidRDefault="00CC7B69" w:rsidP="004C3236">
            <w:pPr>
              <w:spacing w:before="120" w:after="120"/>
            </w:pPr>
            <w:r w:rsidRPr="00A261D5">
              <w:t>Renewal Quote</w:t>
            </w:r>
          </w:p>
        </w:tc>
        <w:tc>
          <w:tcPr>
            <w:tcW w:w="7212" w:type="dxa"/>
          </w:tcPr>
          <w:p w14:paraId="179DA758" w14:textId="77777777" w:rsidR="00CC7B69" w:rsidRDefault="00CC7B69" w:rsidP="004C3236">
            <w:pPr>
              <w:spacing w:before="120" w:after="120"/>
            </w:pPr>
            <w:r w:rsidRPr="00A261D5">
              <w:t>Quote pending Renewal (prior to Issue) for policy’s Renewal Term</w:t>
            </w:r>
          </w:p>
        </w:tc>
      </w:tr>
      <w:tr w:rsidR="00CC7B69" w14:paraId="4B6398B1" w14:textId="77777777" w:rsidTr="004C3236">
        <w:trPr>
          <w:cantSplit/>
          <w:trHeight w:val="144"/>
          <w:jc w:val="center"/>
        </w:trPr>
        <w:tc>
          <w:tcPr>
            <w:tcW w:w="2366" w:type="dxa"/>
            <w:shd w:val="clear" w:color="auto" w:fill="auto"/>
          </w:tcPr>
          <w:p w14:paraId="538F79FB" w14:textId="77777777" w:rsidR="00CC7B69" w:rsidRDefault="00CC7B69" w:rsidP="004C3236">
            <w:pPr>
              <w:spacing w:before="120" w:after="120"/>
            </w:pPr>
            <w:r w:rsidRPr="00151D23">
              <w:t>Imported Renewal Quote</w:t>
            </w:r>
          </w:p>
        </w:tc>
        <w:tc>
          <w:tcPr>
            <w:tcW w:w="7212" w:type="dxa"/>
          </w:tcPr>
          <w:p w14:paraId="42477BC2" w14:textId="77777777" w:rsidR="00CC7B69" w:rsidRDefault="00CC7B69" w:rsidP="004C3236">
            <w:pPr>
              <w:spacing w:before="120" w:after="120"/>
            </w:pPr>
            <w:r w:rsidRPr="00A261D5">
              <w:t>Renewal Quote created as a result of Automatic Conversion of the source system policy up for renewal</w:t>
            </w:r>
          </w:p>
        </w:tc>
      </w:tr>
      <w:tr w:rsidR="00CC7B69" w14:paraId="7CCA9515" w14:textId="77777777" w:rsidTr="004C3236">
        <w:trPr>
          <w:cantSplit/>
          <w:trHeight w:val="144"/>
          <w:jc w:val="center"/>
        </w:trPr>
        <w:tc>
          <w:tcPr>
            <w:tcW w:w="2366" w:type="dxa"/>
            <w:shd w:val="clear" w:color="auto" w:fill="auto"/>
          </w:tcPr>
          <w:p w14:paraId="46E5A8A0" w14:textId="77777777" w:rsidR="00CC7B69" w:rsidRDefault="00CC7B69" w:rsidP="004C3236">
            <w:pPr>
              <w:spacing w:before="120" w:after="120"/>
            </w:pPr>
            <w:r>
              <w:t>MEH</w:t>
            </w:r>
          </w:p>
        </w:tc>
        <w:tc>
          <w:tcPr>
            <w:tcW w:w="7212" w:type="dxa"/>
          </w:tcPr>
          <w:p w14:paraId="7382D24C" w14:textId="77777777" w:rsidR="00CC7B69" w:rsidRDefault="00CC7B69" w:rsidP="004C3236">
            <w:pPr>
              <w:spacing w:before="120" w:after="120"/>
            </w:pPr>
            <w:r>
              <w:t xml:space="preserve">EIS Suite Conversion Factory’s </w:t>
            </w:r>
            <w:r w:rsidRPr="00A261D5">
              <w:t>Manual Exception Handling</w:t>
            </w:r>
            <w:r>
              <w:t xml:space="preserve"> functionality that allows to ignore failure during Import process (see details in </w:t>
            </w:r>
            <w:r w:rsidRPr="00023AEE">
              <w:t>Technical Overview</w:t>
            </w:r>
            <w:r>
              <w:t xml:space="preserve"> document)</w:t>
            </w:r>
          </w:p>
        </w:tc>
      </w:tr>
      <w:tr w:rsidR="00CC7B69" w14:paraId="4E470783" w14:textId="77777777" w:rsidTr="004C3236">
        <w:trPr>
          <w:cantSplit/>
          <w:trHeight w:val="144"/>
          <w:jc w:val="center"/>
        </w:trPr>
        <w:tc>
          <w:tcPr>
            <w:tcW w:w="2366" w:type="dxa"/>
            <w:shd w:val="clear" w:color="auto" w:fill="auto"/>
          </w:tcPr>
          <w:p w14:paraId="02C640FE" w14:textId="77777777" w:rsidR="00CC7B69" w:rsidRDefault="00CC7B69" w:rsidP="00481980">
            <w:pPr>
              <w:spacing w:before="120" w:after="120"/>
            </w:pPr>
            <w:r>
              <w:t>UW rule</w:t>
            </w:r>
          </w:p>
        </w:tc>
        <w:tc>
          <w:tcPr>
            <w:tcW w:w="7212" w:type="dxa"/>
          </w:tcPr>
          <w:p w14:paraId="0AB7F537" w14:textId="77777777" w:rsidR="00CC7B69" w:rsidRDefault="00CC7B69" w:rsidP="004C3236">
            <w:pPr>
              <w:spacing w:before="120" w:after="120"/>
            </w:pPr>
            <w:r>
              <w:t>Underwriting rule that have ability to be overridden(UW Authority Level is defined) on validation failure</w:t>
            </w:r>
          </w:p>
        </w:tc>
      </w:tr>
    </w:tbl>
    <w:p w14:paraId="15F816D5" w14:textId="77777777" w:rsidR="00F44128" w:rsidRDefault="00F44128">
      <w:r>
        <w:br w:type="page"/>
      </w:r>
    </w:p>
    <w:p w14:paraId="43E8E398" w14:textId="26AA0E69" w:rsidR="006C28EA" w:rsidRDefault="00456F9E" w:rsidP="006C28EA">
      <w:pPr>
        <w:pStyle w:val="Heading1"/>
        <w:keepNext/>
        <w:pBdr>
          <w:bottom w:val="single" w:sz="8" w:space="1" w:color="auto"/>
        </w:pBdr>
        <w:tabs>
          <w:tab w:val="left" w:pos="0"/>
        </w:tabs>
        <w:spacing w:before="120" w:after="90"/>
        <w:ind w:right="630"/>
      </w:pPr>
      <w:bookmarkStart w:id="17" w:name="_Toc412718412"/>
      <w:r>
        <w:lastRenderedPageBreak/>
        <w:t>Conversion Factory</w:t>
      </w:r>
      <w:r w:rsidR="00AB0878">
        <w:t xml:space="preserve"> </w:t>
      </w:r>
      <w:r w:rsidR="00600EFD">
        <w:t xml:space="preserve">requirements for </w:t>
      </w:r>
      <w:r w:rsidR="00AB0878">
        <w:t>Manual</w:t>
      </w:r>
      <w:r w:rsidR="000272AA">
        <w:t xml:space="preserve"> Conversion</w:t>
      </w:r>
      <w:r w:rsidR="00600EFD">
        <w:t xml:space="preserve"> Support</w:t>
      </w:r>
      <w:bookmarkEnd w:id="17"/>
    </w:p>
    <w:p w14:paraId="127F19A2" w14:textId="0F6AEC1E" w:rsidR="00600EFD" w:rsidRDefault="00600EFD" w:rsidP="00155E26">
      <w:pPr>
        <w:spacing w:after="0"/>
        <w:rPr>
          <w:rFonts w:cs="Arial"/>
        </w:rPr>
      </w:pPr>
      <w:r>
        <w:rPr>
          <w:rFonts w:cs="Arial"/>
        </w:rPr>
        <w:t>T</w:t>
      </w:r>
      <w:r w:rsidR="00813353">
        <w:rPr>
          <w:rFonts w:cs="Arial"/>
        </w:rPr>
        <w:t xml:space="preserve">wo </w:t>
      </w:r>
      <w:r w:rsidR="00465218">
        <w:rPr>
          <w:rFonts w:cs="Arial"/>
        </w:rPr>
        <w:t xml:space="preserve">new </w:t>
      </w:r>
      <w:r>
        <w:rPr>
          <w:rFonts w:cs="Arial"/>
        </w:rPr>
        <w:t>Conversion Factory i</w:t>
      </w:r>
      <w:r w:rsidR="00696D3A">
        <w:rPr>
          <w:rFonts w:cs="Arial"/>
        </w:rPr>
        <w:t>mport job</w:t>
      </w:r>
      <w:r w:rsidR="00465218">
        <w:rPr>
          <w:rFonts w:cs="Arial"/>
        </w:rPr>
        <w:t xml:space="preserve">s will be created to </w:t>
      </w:r>
      <w:r>
        <w:rPr>
          <w:rFonts w:cs="Arial"/>
        </w:rPr>
        <w:t xml:space="preserve">support </w:t>
      </w:r>
      <w:r w:rsidR="00465218">
        <w:rPr>
          <w:rFonts w:cs="Arial"/>
        </w:rPr>
        <w:t>import</w:t>
      </w:r>
      <w:r w:rsidR="00696D3A">
        <w:rPr>
          <w:rFonts w:cs="Arial"/>
        </w:rPr>
        <w:t xml:space="preserve"> </w:t>
      </w:r>
      <w:r>
        <w:rPr>
          <w:rFonts w:cs="Arial"/>
        </w:rPr>
        <w:t xml:space="preserve">of </w:t>
      </w:r>
      <w:r w:rsidR="008918C0">
        <w:rPr>
          <w:rFonts w:cs="Arial"/>
        </w:rPr>
        <w:t xml:space="preserve">a </w:t>
      </w:r>
      <w:r w:rsidR="0079407D" w:rsidRPr="0079407D">
        <w:rPr>
          <w:rFonts w:cs="Arial"/>
        </w:rPr>
        <w:t>predefined</w:t>
      </w:r>
      <w:r w:rsidR="00696D3A" w:rsidRPr="0079407D">
        <w:rPr>
          <w:rFonts w:cs="Arial"/>
        </w:rPr>
        <w:t xml:space="preserve"> </w:t>
      </w:r>
      <w:r w:rsidR="00465218">
        <w:rPr>
          <w:rFonts w:cs="Arial"/>
        </w:rPr>
        <w:t xml:space="preserve">set of </w:t>
      </w:r>
      <w:r w:rsidR="00696D3A" w:rsidRPr="0079407D">
        <w:rPr>
          <w:rFonts w:cs="Arial"/>
        </w:rPr>
        <w:t>data</w:t>
      </w:r>
      <w:r>
        <w:rPr>
          <w:rFonts w:cs="Arial"/>
        </w:rPr>
        <w:t xml:space="preserve"> </w:t>
      </w:r>
      <w:r w:rsidR="00CE45F0">
        <w:rPr>
          <w:rFonts w:cs="Arial"/>
        </w:rPr>
        <w:t xml:space="preserve">supported by </w:t>
      </w:r>
      <w:r>
        <w:rPr>
          <w:rFonts w:cs="Arial"/>
        </w:rPr>
        <w:t>MCS</w:t>
      </w:r>
      <w:r w:rsidR="00CE45F0">
        <w:rPr>
          <w:rFonts w:cs="Arial"/>
        </w:rPr>
        <w:t xml:space="preserve"> - one</w:t>
      </w:r>
      <w:r>
        <w:rPr>
          <w:rFonts w:cs="Arial"/>
        </w:rPr>
        <w:t xml:space="preserve"> job for import of new business quotes, another job for import of policies on renewal.</w:t>
      </w:r>
    </w:p>
    <w:p w14:paraId="589246E3" w14:textId="7A90C652" w:rsidR="00FB3D83" w:rsidRDefault="00600EFD" w:rsidP="00155E26">
      <w:pPr>
        <w:spacing w:after="0"/>
        <w:rPr>
          <w:rFonts w:cs="Arial"/>
        </w:rPr>
      </w:pPr>
      <w:r>
        <w:rPr>
          <w:rFonts w:cs="Arial"/>
        </w:rPr>
        <w:t>These job</w:t>
      </w:r>
      <w:r w:rsidR="00CE45F0">
        <w:rPr>
          <w:rFonts w:cs="Arial"/>
        </w:rPr>
        <w:t>s</w:t>
      </w:r>
      <w:r>
        <w:rPr>
          <w:rFonts w:cs="Arial"/>
        </w:rPr>
        <w:t xml:space="preserve"> will be implemented as </w:t>
      </w:r>
      <w:r w:rsidR="00A94407">
        <w:rPr>
          <w:rFonts w:cs="Arial"/>
        </w:rPr>
        <w:t>scheduled batch job</w:t>
      </w:r>
      <w:r w:rsidR="00813353">
        <w:rPr>
          <w:rFonts w:cs="Arial"/>
        </w:rPr>
        <w:t>s</w:t>
      </w:r>
      <w:r w:rsidR="00A94407" w:rsidRPr="00665293">
        <w:rPr>
          <w:rFonts w:cs="Arial"/>
        </w:rPr>
        <w:t xml:space="preserve"> that </w:t>
      </w:r>
      <w:r w:rsidR="00144E77" w:rsidRPr="00665293">
        <w:rPr>
          <w:rFonts w:cs="Arial"/>
        </w:rPr>
        <w:t>accept</w:t>
      </w:r>
      <w:r w:rsidR="00A94407">
        <w:rPr>
          <w:rFonts w:cs="Arial"/>
        </w:rPr>
        <w:t xml:space="preserve"> </w:t>
      </w:r>
      <w:r w:rsidR="00A94407" w:rsidRPr="00665293">
        <w:rPr>
          <w:rFonts w:cs="Arial"/>
        </w:rPr>
        <w:t>incoming XML</w:t>
      </w:r>
      <w:r w:rsidR="00A94407">
        <w:rPr>
          <w:rFonts w:cs="Arial"/>
        </w:rPr>
        <w:t>s,</w:t>
      </w:r>
      <w:r w:rsidR="00A94407" w:rsidRPr="00665293">
        <w:rPr>
          <w:rFonts w:cs="Arial"/>
        </w:rPr>
        <w:t xml:space="preserve"> perform required </w:t>
      </w:r>
      <w:r w:rsidR="00A94407">
        <w:rPr>
          <w:rFonts w:cs="Arial"/>
        </w:rPr>
        <w:t>data validation</w:t>
      </w:r>
      <w:r w:rsidR="00047018">
        <w:rPr>
          <w:rFonts w:cs="Arial"/>
        </w:rPr>
        <w:t>,</w:t>
      </w:r>
      <w:r w:rsidR="00A94407" w:rsidRPr="00665293">
        <w:rPr>
          <w:rFonts w:cs="Arial"/>
        </w:rPr>
        <w:t xml:space="preserve"> </w:t>
      </w:r>
      <w:r w:rsidR="00D53B4C">
        <w:rPr>
          <w:rFonts w:cs="Arial"/>
        </w:rPr>
        <w:t>persist</w:t>
      </w:r>
      <w:r w:rsidR="00A94407">
        <w:rPr>
          <w:rFonts w:cs="Arial"/>
        </w:rPr>
        <w:t xml:space="preserve"> </w:t>
      </w:r>
      <w:r>
        <w:rPr>
          <w:rFonts w:cs="Arial"/>
        </w:rPr>
        <w:t>a</w:t>
      </w:r>
      <w:r w:rsidR="00A94407">
        <w:rPr>
          <w:rFonts w:cs="Arial"/>
        </w:rPr>
        <w:t xml:space="preserve"> </w:t>
      </w:r>
      <w:r w:rsidR="004D6B40">
        <w:rPr>
          <w:rFonts w:cs="Arial"/>
        </w:rPr>
        <w:t xml:space="preserve">partial </w:t>
      </w:r>
      <w:r w:rsidR="00465218">
        <w:rPr>
          <w:rFonts w:cs="Arial"/>
        </w:rPr>
        <w:t>quote/</w:t>
      </w:r>
      <w:r w:rsidR="00A94407">
        <w:rPr>
          <w:rFonts w:cs="Arial"/>
        </w:rPr>
        <w:t xml:space="preserve">policy image in </w:t>
      </w:r>
      <w:r w:rsidR="00CE45F0">
        <w:rPr>
          <w:rFonts w:cs="Arial"/>
        </w:rPr>
        <w:t xml:space="preserve">EIS </w:t>
      </w:r>
      <w:r w:rsidR="00A94407">
        <w:rPr>
          <w:rFonts w:cs="Arial"/>
        </w:rPr>
        <w:t>PAS</w:t>
      </w:r>
      <w:r w:rsidR="00CE45F0">
        <w:rPr>
          <w:rFonts w:cs="Arial"/>
        </w:rPr>
        <w:t xml:space="preserve"> database</w:t>
      </w:r>
      <w:r w:rsidR="004000A6">
        <w:rPr>
          <w:rFonts w:cs="Arial"/>
        </w:rPr>
        <w:t>, log info</w:t>
      </w:r>
      <w:r>
        <w:rPr>
          <w:rFonts w:cs="Arial"/>
        </w:rPr>
        <w:t>rmation</w:t>
      </w:r>
      <w:r w:rsidR="004000A6">
        <w:rPr>
          <w:rFonts w:cs="Arial"/>
        </w:rPr>
        <w:t xml:space="preserve"> </w:t>
      </w:r>
      <w:r>
        <w:rPr>
          <w:rFonts w:cs="Arial"/>
        </w:rPr>
        <w:t>about import</w:t>
      </w:r>
      <w:r w:rsidR="004000A6">
        <w:rPr>
          <w:rFonts w:cs="Arial"/>
        </w:rPr>
        <w:t xml:space="preserve"> </w:t>
      </w:r>
      <w:r>
        <w:rPr>
          <w:rFonts w:cs="Arial"/>
        </w:rPr>
        <w:t xml:space="preserve">process </w:t>
      </w:r>
      <w:r w:rsidR="004000A6">
        <w:rPr>
          <w:rFonts w:cs="Arial"/>
        </w:rPr>
        <w:t xml:space="preserve">steps </w:t>
      </w:r>
      <w:r w:rsidR="00612781">
        <w:rPr>
          <w:rFonts w:cs="Arial"/>
        </w:rPr>
        <w:t>performed</w:t>
      </w:r>
      <w:r w:rsidR="00A94407">
        <w:rPr>
          <w:rFonts w:cs="Arial"/>
        </w:rPr>
        <w:t xml:space="preserve"> </w:t>
      </w:r>
      <w:r w:rsidR="00A94407" w:rsidRPr="00665293">
        <w:rPr>
          <w:rFonts w:cs="Arial"/>
        </w:rPr>
        <w:t xml:space="preserve">and return </w:t>
      </w:r>
      <w:r w:rsidR="00A94407">
        <w:rPr>
          <w:rFonts w:cs="Arial"/>
        </w:rPr>
        <w:t xml:space="preserve">XML formatted </w:t>
      </w:r>
      <w:r w:rsidR="00A94407" w:rsidRPr="00665293">
        <w:rPr>
          <w:rFonts w:cs="Arial"/>
        </w:rPr>
        <w:t xml:space="preserve">response </w:t>
      </w:r>
      <w:r w:rsidR="00A94407">
        <w:rPr>
          <w:rFonts w:cs="Arial"/>
        </w:rPr>
        <w:t xml:space="preserve">file describing </w:t>
      </w:r>
      <w:r w:rsidR="00A94407" w:rsidRPr="00665293">
        <w:rPr>
          <w:rFonts w:cs="Arial"/>
        </w:rPr>
        <w:t>import process results.</w:t>
      </w:r>
      <w:r w:rsidR="000F1FC7">
        <w:rPr>
          <w:rFonts w:cs="Arial"/>
        </w:rPr>
        <w:t xml:space="preserve"> </w:t>
      </w:r>
    </w:p>
    <w:p w14:paraId="61998F20" w14:textId="77777777" w:rsidR="00155E26" w:rsidRDefault="00155E26" w:rsidP="00B953DB">
      <w:pPr>
        <w:spacing w:after="0"/>
        <w:rPr>
          <w:rFonts w:cs="Arial"/>
        </w:rPr>
      </w:pPr>
    </w:p>
    <w:p w14:paraId="5B14A7AC" w14:textId="2F5043AE" w:rsidR="008E7D36" w:rsidRDefault="00155E26" w:rsidP="00B953DB">
      <w:pPr>
        <w:spacing w:after="0"/>
      </w:pPr>
      <w:r w:rsidRPr="008B0104">
        <w:t xml:space="preserve">Each XML file </w:t>
      </w:r>
      <w:r w:rsidR="00600EFD">
        <w:t xml:space="preserve">will </w:t>
      </w:r>
      <w:r w:rsidRPr="008B0104">
        <w:t xml:space="preserve">contain only </w:t>
      </w:r>
      <w:r>
        <w:t>one</w:t>
      </w:r>
      <w:r w:rsidRPr="008B0104">
        <w:t xml:space="preserve"> </w:t>
      </w:r>
      <w:r w:rsidR="00DC372E">
        <w:t xml:space="preserve">instance of </w:t>
      </w:r>
      <w:r w:rsidR="00310908">
        <w:t>quote/</w:t>
      </w:r>
      <w:r w:rsidRPr="008B0104">
        <w:t>policy</w:t>
      </w:r>
      <w:r>
        <w:t xml:space="preserve"> and its related data</w:t>
      </w:r>
      <w:r w:rsidRPr="008B0104">
        <w:t>.</w:t>
      </w:r>
      <w:r w:rsidR="008E7D36">
        <w:t xml:space="preserve"> </w:t>
      </w:r>
    </w:p>
    <w:p w14:paraId="22C9C002" w14:textId="3485BDB5" w:rsidR="00600EFD" w:rsidRDefault="0058271A" w:rsidP="00CC3C87">
      <w:pPr>
        <w:pStyle w:val="Heading2"/>
      </w:pPr>
      <w:bookmarkStart w:id="18" w:name="_Toc412718413"/>
      <w:r>
        <w:t xml:space="preserve">Policy on renewal </w:t>
      </w:r>
      <w:r w:rsidR="00EE0B30">
        <w:t>data import</w:t>
      </w:r>
      <w:r w:rsidR="008A1044">
        <w:t xml:space="preserve"> </w:t>
      </w:r>
      <w:r w:rsidR="00EE0B30">
        <w:t>job</w:t>
      </w:r>
      <w:bookmarkEnd w:id="18"/>
      <w:r w:rsidR="008A1044">
        <w:t xml:space="preserve"> </w:t>
      </w:r>
    </w:p>
    <w:p w14:paraId="126A2A98" w14:textId="280E1DC0" w:rsidR="0058271A" w:rsidRDefault="00155E26" w:rsidP="00861E0B">
      <w:pPr>
        <w:spacing w:after="0"/>
      </w:pPr>
      <w:r w:rsidRPr="00861E0B">
        <w:t xml:space="preserve">As a result of </w:t>
      </w:r>
      <w:r w:rsidR="007E0F35">
        <w:t xml:space="preserve">a </w:t>
      </w:r>
      <w:r w:rsidR="00072D84" w:rsidRPr="00861E0B">
        <w:t xml:space="preserve">successful </w:t>
      </w:r>
      <w:r w:rsidR="0058271A" w:rsidRPr="00F43B1E">
        <w:t xml:space="preserve">import </w:t>
      </w:r>
      <w:r w:rsidR="0058271A">
        <w:t xml:space="preserve">of </w:t>
      </w:r>
      <w:r w:rsidR="008A1044">
        <w:t>MCS</w:t>
      </w:r>
      <w:r w:rsidR="007E0F35">
        <w:t xml:space="preserve"> </w:t>
      </w:r>
      <w:r w:rsidR="00CE45F0">
        <w:t>pre</w:t>
      </w:r>
      <w:r w:rsidR="00DD16AB" w:rsidRPr="00F43B1E">
        <w:t>defined</w:t>
      </w:r>
      <w:r w:rsidR="00072D84" w:rsidRPr="00F43B1E">
        <w:t xml:space="preserve"> </w:t>
      </w:r>
      <w:r w:rsidR="00C941DB" w:rsidRPr="00F43B1E">
        <w:t>policy data</w:t>
      </w:r>
      <w:r w:rsidR="00F43B1E">
        <w:t xml:space="preserve"> </w:t>
      </w:r>
      <w:r w:rsidR="00C941DB" w:rsidRPr="00F43B1E">
        <w:t>(</w:t>
      </w:r>
      <w:r w:rsidR="00F43B1E">
        <w:t>see section ‘</w:t>
      </w:r>
      <w:r w:rsidR="00F43B1E" w:rsidRPr="00F43B1E">
        <w:t>MCS</w:t>
      </w:r>
      <w:r w:rsidR="00CE45F0">
        <w:t xml:space="preserve"> </w:t>
      </w:r>
      <w:r w:rsidR="00CE45F0" w:rsidRPr="00F43B1E">
        <w:t>Predefined data set</w:t>
      </w:r>
      <w:r w:rsidR="00CE45F0">
        <w:t>’</w:t>
      </w:r>
      <w:r w:rsidR="00C941DB" w:rsidRPr="00F43B1E">
        <w:t xml:space="preserve">) </w:t>
      </w:r>
      <w:r w:rsidR="00072D84" w:rsidRPr="00861E0B">
        <w:t>a new imported Renewal</w:t>
      </w:r>
      <w:r w:rsidR="00861E0B" w:rsidRPr="00861E0B">
        <w:t xml:space="preserve"> </w:t>
      </w:r>
      <w:r w:rsidR="00EE0B30">
        <w:t>q</w:t>
      </w:r>
      <w:r w:rsidR="00EE0B30" w:rsidRPr="00861E0B">
        <w:t xml:space="preserve">uote </w:t>
      </w:r>
      <w:r w:rsidRPr="00861E0B">
        <w:t xml:space="preserve">will be created in </w:t>
      </w:r>
      <w:r w:rsidR="0058271A">
        <w:t xml:space="preserve">EIS </w:t>
      </w:r>
      <w:r w:rsidRPr="00861E0B">
        <w:t xml:space="preserve">PAS using </w:t>
      </w:r>
      <w:r w:rsidR="00CE45F0">
        <w:t xml:space="preserve">standard </w:t>
      </w:r>
      <w:r w:rsidR="00F94BA4">
        <w:t xml:space="preserve">Conversion Factory </w:t>
      </w:r>
      <w:r w:rsidR="0058271A">
        <w:t>“</w:t>
      </w:r>
      <w:r w:rsidRPr="00861E0B">
        <w:t>STUB policy approach</w:t>
      </w:r>
      <w:r w:rsidR="0058271A">
        <w:t>”.</w:t>
      </w:r>
    </w:p>
    <w:p w14:paraId="1049C717" w14:textId="0A4311C5" w:rsidR="00155E26" w:rsidRDefault="00CE45F0" w:rsidP="00861E0B">
      <w:pPr>
        <w:spacing w:after="0"/>
      </w:pPr>
      <w:r>
        <w:t>The i</w:t>
      </w:r>
      <w:r w:rsidR="0058271A" w:rsidRPr="00861E0B">
        <w:t xml:space="preserve">mported Renewal </w:t>
      </w:r>
      <w:r w:rsidR="0058271A">
        <w:t>q</w:t>
      </w:r>
      <w:r w:rsidR="0058271A" w:rsidRPr="00861E0B">
        <w:t xml:space="preserve">uote </w:t>
      </w:r>
      <w:r w:rsidR="0058271A">
        <w:t xml:space="preserve">will be </w:t>
      </w:r>
      <w:r>
        <w:t xml:space="preserve">saved </w:t>
      </w:r>
      <w:r w:rsidR="00072D84" w:rsidRPr="00861E0B">
        <w:t>in “Data Gather”</w:t>
      </w:r>
      <w:r w:rsidR="0058271A">
        <w:t xml:space="preserve"> </w:t>
      </w:r>
      <w:r w:rsidR="0058271A" w:rsidRPr="00861E0B">
        <w:t>status</w:t>
      </w:r>
      <w:r w:rsidR="00F94BA4">
        <w:t xml:space="preserve">. </w:t>
      </w:r>
      <w:r w:rsidR="00072D84" w:rsidRPr="00861E0B">
        <w:t xml:space="preserve"> </w:t>
      </w:r>
      <w:r w:rsidR="00F94BA4">
        <w:t>The</w:t>
      </w:r>
      <w:r w:rsidR="00072D84" w:rsidRPr="00861E0B">
        <w:t xml:space="preserve"> user can manually open </w:t>
      </w:r>
      <w:r w:rsidR="0058271A">
        <w:t xml:space="preserve">regular </w:t>
      </w:r>
      <w:r w:rsidR="00CE7855" w:rsidRPr="00861E0B">
        <w:t xml:space="preserve">Data </w:t>
      </w:r>
      <w:r w:rsidR="00072D84" w:rsidRPr="00861E0B">
        <w:t>G</w:t>
      </w:r>
      <w:r w:rsidR="00CE7855" w:rsidRPr="00861E0B">
        <w:t xml:space="preserve">athering UI </w:t>
      </w:r>
      <w:r w:rsidR="0058271A">
        <w:t xml:space="preserve">for </w:t>
      </w:r>
      <w:r>
        <w:t xml:space="preserve">a </w:t>
      </w:r>
      <w:r w:rsidR="0058271A" w:rsidRPr="00861E0B">
        <w:t xml:space="preserve">renewal </w:t>
      </w:r>
      <w:r w:rsidR="0058271A">
        <w:t xml:space="preserve">quote and proceed with </w:t>
      </w:r>
      <w:r w:rsidR="00CE7855" w:rsidRPr="00861E0B">
        <w:t xml:space="preserve">data entry of remaining </w:t>
      </w:r>
      <w:r w:rsidR="006D26DF">
        <w:t>fields</w:t>
      </w:r>
      <w:r w:rsidR="00AB0878" w:rsidRPr="00861E0B">
        <w:t>.</w:t>
      </w:r>
    </w:p>
    <w:p w14:paraId="2831C1A6" w14:textId="306FA999" w:rsidR="0058271A" w:rsidRDefault="0058271A" w:rsidP="00CC3C87">
      <w:pPr>
        <w:pStyle w:val="Heading2"/>
      </w:pPr>
      <w:bookmarkStart w:id="19" w:name="_Toc412718414"/>
      <w:r>
        <w:t>N</w:t>
      </w:r>
      <w:r w:rsidR="00C941DB">
        <w:t xml:space="preserve">ew </w:t>
      </w:r>
      <w:r>
        <w:t>b</w:t>
      </w:r>
      <w:r w:rsidR="00C941DB">
        <w:t xml:space="preserve">usiness </w:t>
      </w:r>
      <w:r w:rsidR="00DC372E">
        <w:t xml:space="preserve">quote </w:t>
      </w:r>
      <w:r w:rsidR="00C941DB">
        <w:t>data import job</w:t>
      </w:r>
      <w:bookmarkEnd w:id="19"/>
      <w:r w:rsidR="00C941DB">
        <w:t xml:space="preserve"> </w:t>
      </w:r>
    </w:p>
    <w:p w14:paraId="1BC77258" w14:textId="0A99B035" w:rsidR="0058271A" w:rsidRDefault="00861E0B" w:rsidP="00861E0B">
      <w:pPr>
        <w:spacing w:after="0"/>
      </w:pPr>
      <w:r w:rsidRPr="00861E0B">
        <w:t xml:space="preserve">As a result of successful </w:t>
      </w:r>
      <w:r w:rsidR="0058271A">
        <w:t xml:space="preserve">import of </w:t>
      </w:r>
      <w:r w:rsidR="00C941DB">
        <w:t>MCS</w:t>
      </w:r>
      <w:r w:rsidR="007E0F35">
        <w:t xml:space="preserve"> </w:t>
      </w:r>
      <w:r w:rsidR="00F43B1E">
        <w:t xml:space="preserve">predefined </w:t>
      </w:r>
      <w:r w:rsidR="00C941DB">
        <w:t>q</w:t>
      </w:r>
      <w:r w:rsidRPr="00861E0B">
        <w:t xml:space="preserve">uote </w:t>
      </w:r>
      <w:r w:rsidR="00C941DB">
        <w:t>data</w:t>
      </w:r>
      <w:r w:rsidR="00F43B1E">
        <w:t xml:space="preserve"> </w:t>
      </w:r>
      <w:r w:rsidR="00F43B1E" w:rsidRPr="00F43B1E">
        <w:t>(</w:t>
      </w:r>
      <w:r w:rsidR="00FD4312">
        <w:t xml:space="preserve">see section </w:t>
      </w:r>
      <w:r w:rsidR="00CE45F0">
        <w:t>‘</w:t>
      </w:r>
      <w:r w:rsidR="00CE45F0" w:rsidRPr="00F43B1E">
        <w:t>MCS</w:t>
      </w:r>
      <w:r w:rsidR="00CE45F0">
        <w:t xml:space="preserve"> </w:t>
      </w:r>
      <w:r w:rsidR="00CE45F0" w:rsidRPr="00F43B1E">
        <w:t>Predefined data set</w:t>
      </w:r>
      <w:r w:rsidR="00CE45F0">
        <w:t>’</w:t>
      </w:r>
      <w:r w:rsidR="00E75422">
        <w:t>)</w:t>
      </w:r>
      <w:r w:rsidR="00C941DB">
        <w:t xml:space="preserve"> </w:t>
      </w:r>
      <w:r w:rsidRPr="00861E0B">
        <w:t xml:space="preserve">a new </w:t>
      </w:r>
      <w:r w:rsidR="00CE45F0">
        <w:t>b</w:t>
      </w:r>
      <w:r w:rsidRPr="00861E0B">
        <w:t xml:space="preserve">usiness </w:t>
      </w:r>
      <w:r w:rsidR="00CE45F0">
        <w:t>q</w:t>
      </w:r>
      <w:r w:rsidRPr="00861E0B">
        <w:t xml:space="preserve">uote will be created in </w:t>
      </w:r>
      <w:r w:rsidR="0058271A">
        <w:t xml:space="preserve">EIS </w:t>
      </w:r>
      <w:r w:rsidRPr="00861E0B">
        <w:t>PAS</w:t>
      </w:r>
      <w:r w:rsidR="0058271A">
        <w:t>.</w:t>
      </w:r>
    </w:p>
    <w:p w14:paraId="382D3508" w14:textId="4A0D70E8" w:rsidR="00861E0B" w:rsidRPr="00861E0B" w:rsidRDefault="00CE45F0" w:rsidP="00861E0B">
      <w:pPr>
        <w:spacing w:after="0"/>
      </w:pPr>
      <w:r>
        <w:t>The i</w:t>
      </w:r>
      <w:r w:rsidR="0058271A" w:rsidRPr="00861E0B">
        <w:t xml:space="preserve">mported </w:t>
      </w:r>
      <w:r>
        <w:t>n</w:t>
      </w:r>
      <w:r w:rsidR="0058271A" w:rsidRPr="00861E0B">
        <w:t xml:space="preserve">ew </w:t>
      </w:r>
      <w:r>
        <w:t>b</w:t>
      </w:r>
      <w:r w:rsidR="0058271A" w:rsidRPr="00861E0B">
        <w:t xml:space="preserve">usiness </w:t>
      </w:r>
      <w:r>
        <w:t>q</w:t>
      </w:r>
      <w:r w:rsidR="0058271A" w:rsidRPr="00861E0B">
        <w:t>uote will be</w:t>
      </w:r>
      <w:r w:rsidR="00861E0B" w:rsidRPr="00861E0B">
        <w:t xml:space="preserve"> </w:t>
      </w:r>
      <w:r>
        <w:t xml:space="preserve">saved </w:t>
      </w:r>
      <w:r w:rsidR="00861E0B" w:rsidRPr="00861E0B">
        <w:t>in “Data Gather”</w:t>
      </w:r>
      <w:r w:rsidR="0058271A" w:rsidRPr="0058271A">
        <w:t xml:space="preserve"> </w:t>
      </w:r>
      <w:r w:rsidR="0058271A" w:rsidRPr="00861E0B">
        <w:t>status</w:t>
      </w:r>
      <w:r w:rsidR="00F94BA4">
        <w:t xml:space="preserve">.  The </w:t>
      </w:r>
      <w:r w:rsidR="00861E0B" w:rsidRPr="00861E0B">
        <w:t xml:space="preserve">user can manually </w:t>
      </w:r>
      <w:r w:rsidR="003B7B2F" w:rsidRPr="00861E0B">
        <w:t>open regular</w:t>
      </w:r>
      <w:r w:rsidR="00861E0B" w:rsidRPr="00861E0B">
        <w:t xml:space="preserve"> Data Gathering UI</w:t>
      </w:r>
      <w:r w:rsidR="0058271A">
        <w:t xml:space="preserve"> for </w:t>
      </w:r>
      <w:r>
        <w:t xml:space="preserve">a </w:t>
      </w:r>
      <w:r w:rsidR="0058271A">
        <w:t xml:space="preserve">new business quote and proceed with </w:t>
      </w:r>
      <w:r w:rsidR="00861E0B" w:rsidRPr="00861E0B">
        <w:t xml:space="preserve">data entry of remaining </w:t>
      </w:r>
      <w:r w:rsidR="006D26DF">
        <w:t>fields</w:t>
      </w:r>
      <w:r w:rsidR="00861E0B" w:rsidRPr="00861E0B">
        <w:t>.</w:t>
      </w:r>
    </w:p>
    <w:p w14:paraId="649C2815" w14:textId="1A2B9E95" w:rsidR="0024695B" w:rsidRDefault="0024695B" w:rsidP="0024695B">
      <w:pPr>
        <w:pStyle w:val="Heading2"/>
        <w:rPr>
          <w:rFonts w:cs="Arial"/>
        </w:rPr>
      </w:pPr>
      <w:bookmarkStart w:id="20" w:name="_Toc412718415"/>
      <w:r>
        <w:t>MCS job</w:t>
      </w:r>
      <w:r>
        <w:rPr>
          <w:rFonts w:cs="Arial"/>
        </w:rPr>
        <w:t xml:space="preserve"> configuration options</w:t>
      </w:r>
      <w:bookmarkEnd w:id="20"/>
    </w:p>
    <w:p w14:paraId="4325D373" w14:textId="619EDAF2" w:rsidR="00456F9E" w:rsidRDefault="0024695B" w:rsidP="0024695B">
      <w:pPr>
        <w:pStyle w:val="BodyText"/>
        <w:spacing w:after="0" w:line="240" w:lineRule="auto"/>
        <w:rPr>
          <w:rFonts w:cs="Arial"/>
        </w:rPr>
      </w:pPr>
      <w:r>
        <w:t>Standard automated EIS data import job configuration option will be supported by MCS data import jobs</w:t>
      </w:r>
      <w:r w:rsidR="000F1FC7">
        <w:rPr>
          <w:rFonts w:cs="Arial"/>
        </w:rPr>
        <w:t>.</w:t>
      </w:r>
    </w:p>
    <w:p w14:paraId="0A469B4E" w14:textId="46CA169E" w:rsidR="00F6167A" w:rsidRPr="00C64188" w:rsidRDefault="00FF5CBE" w:rsidP="00006DC3">
      <w:pPr>
        <w:pStyle w:val="Heading2"/>
      </w:pPr>
      <w:bookmarkStart w:id="21" w:name="_Toc412718416"/>
      <w:r w:rsidRPr="00C64188">
        <w:t>MCS</w:t>
      </w:r>
      <w:r w:rsidR="00006DC3" w:rsidRPr="00C64188">
        <w:t xml:space="preserve"> predefined data set</w:t>
      </w:r>
      <w:bookmarkEnd w:id="21"/>
    </w:p>
    <w:tbl>
      <w:tblPr>
        <w:tblW w:w="1036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1276"/>
        <w:gridCol w:w="992"/>
        <w:gridCol w:w="1701"/>
        <w:gridCol w:w="992"/>
        <w:gridCol w:w="2552"/>
        <w:gridCol w:w="1559"/>
      </w:tblGrid>
      <w:tr w:rsidR="00F43B1E" w:rsidRPr="00F43B1E" w14:paraId="3E0E7685" w14:textId="77777777" w:rsidTr="006D2E8D">
        <w:trPr>
          <w:trHeight w:val="408"/>
          <w:tblHeader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189772" w14:textId="433F90B1" w:rsidR="00F43B1E" w:rsidRPr="00F43B1E" w:rsidRDefault="0088558B" w:rsidP="00C641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sz w:val="16"/>
                <w:szCs w:val="16"/>
              </w:rPr>
              <w:t xml:space="preserve"> </w:t>
            </w:r>
            <w:r w:rsidR="00C641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Field</w:t>
            </w:r>
            <w:r w:rsidR="00F43B1E" w:rsidRPr="00F43B1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 xml:space="preserve"> 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E94762" w14:textId="7AECB7DB" w:rsidR="00FD4312" w:rsidRDefault="00C64188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MCS Import jobs</w:t>
            </w:r>
          </w:p>
          <w:p w14:paraId="6E76EB12" w14:textId="5D6C042E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(</w:t>
            </w:r>
            <w:proofErr w:type="spellStart"/>
            <w:r w:rsidRPr="00F43B1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 w:rsidRPr="00F43B1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, Renewal)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4F8B7" w14:textId="49EAFAFB" w:rsidR="00F43B1E" w:rsidRPr="00F43B1E" w:rsidRDefault="00F43B1E" w:rsidP="00024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 xml:space="preserve">MCS </w:t>
            </w:r>
            <w:r w:rsidR="0002466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required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6662F8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Condition for MCS Minimal?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EF7972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Used in?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2CA7A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EE8FC6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Notes</w:t>
            </w:r>
          </w:p>
        </w:tc>
      </w:tr>
      <w:tr w:rsidR="00F43B1E" w:rsidRPr="00F43B1E" w14:paraId="27A50263" w14:textId="77777777" w:rsidTr="006D2E8D">
        <w:trPr>
          <w:trHeight w:val="2244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5B31E" w14:textId="776438F0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Product Code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567D4" w14:textId="5A743425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D195E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2ED76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9832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Policy data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75EDA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Required to be part of XML file to perform related Import processing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E9CE0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F43B1E" w:rsidRPr="00F43B1E" w14:paraId="6756A0EF" w14:textId="77777777" w:rsidTr="006D2E8D">
        <w:trPr>
          <w:trHeight w:val="1224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4E9C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Effective 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96473" w14:textId="472303CD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F8F4F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99167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C1619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Policy data: General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8BCB0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*) NB quote: 1st term's Effective Date  to create New Business quote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*) Renewal quote: renewal term's Effective Date  to create Renewal quote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B6C4C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F43B1E" w:rsidRPr="00F43B1E" w14:paraId="3EAD4A42" w14:textId="77777777" w:rsidTr="006D2E8D">
        <w:trPr>
          <w:trHeight w:val="1020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8DE73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lastRenderedPageBreak/>
              <w:t>Term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A8B4A" w14:textId="64F0B557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E617D" w14:textId="39EF8D1E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Conditional</w:t>
            </w:r>
            <w:r w:rsidR="00E754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EC1F4" w14:textId="708C6E11" w:rsidR="00F43B1E" w:rsidRPr="00F43B1E" w:rsidRDefault="00F43B1E" w:rsidP="00A036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If Expiration</w:t>
            </w:r>
            <w:r w:rsidR="00A0367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Date </w:t>
            </w:r>
            <w:r w:rsidR="00A0367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is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not in XML file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37F0C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Policy data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DE9E7" w14:textId="1B7443EA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Mandatory if </w:t>
            </w:r>
            <w:r w:rsidR="00A0367F"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Expi</w:t>
            </w:r>
            <w:r w:rsidR="00A0367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r</w:t>
            </w:r>
            <w:r w:rsidR="00A0367F"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ation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Date is not provided in XML file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332B6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F43B1E" w:rsidRPr="00F43B1E" w14:paraId="5559E6E6" w14:textId="77777777" w:rsidTr="006D2E8D">
        <w:trPr>
          <w:trHeight w:val="2016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8D29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Expiration 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226CD" w14:textId="511DA9D0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75632" w14:textId="36057C75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Conditional</w:t>
            </w:r>
            <w:r w:rsidR="00E754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2A031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If Term is not in XML file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6486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Policy data: General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531A9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Mandatory if Term is not provided in XML file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*) NB quote: 1st term's Expiration Date  to create New Business quote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*) Renewal quote: renewal term's Expiration Date  to create Renewal quote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EF716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F43B1E" w:rsidRPr="00F43B1E" w14:paraId="66C534F1" w14:textId="77777777" w:rsidTr="006D2E8D">
        <w:trPr>
          <w:trHeight w:val="1824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BF293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Producer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D643" w14:textId="303FEA8C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96856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743A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B90E7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Assignment to the Agency (Policy)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2B61D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The agency/location assigned to quote/policy 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 xml:space="preserve">Agency, </w:t>
            </w: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producerCd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13D9C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F43B1E" w:rsidRPr="00F43B1E" w14:paraId="304AFEF2" w14:textId="77777777" w:rsidTr="006D2E8D">
        <w:trPr>
          <w:trHeight w:val="816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EAA3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Sub Producer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52B8" w14:textId="20B586EA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C3F12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9AC4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A032E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Assignment to the Agency (Policy)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8DB78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The agent assigned to quote / policy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 xml:space="preserve">Agent, </w:t>
            </w: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subProducerCd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69AD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F43B1E" w:rsidRPr="00F43B1E" w14:paraId="39783028" w14:textId="77777777" w:rsidTr="006D2E8D">
        <w:trPr>
          <w:trHeight w:val="1428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34F5F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Customer 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8D7F7" w14:textId="3F678C52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1DA27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ABF38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691E6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New Customer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7F422" w14:textId="70433680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proofErr w:type="spellStart"/>
            <w:r w:rsidRPr="00F43B1E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CustomerType</w:t>
            </w:r>
            <w:proofErr w:type="spellEnd"/>
            <w:r w:rsidRPr="00F43B1E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 xml:space="preserve"> can be either</w:t>
            </w:r>
            <w:r w:rsidR="00A0367F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 xml:space="preserve"> </w:t>
            </w:r>
            <w:r w:rsidRPr="00F43B1E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“IND”(Individual) or ”NONIND”(Not Individual)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D6C15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F43B1E" w:rsidRPr="00F43B1E" w14:paraId="49084950" w14:textId="77777777" w:rsidTr="006D2E8D">
        <w:trPr>
          <w:trHeight w:val="1224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C2FCB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First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2609A" w14:textId="5F0FFEEA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D654" w14:textId="0B847610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Conditional</w:t>
            </w:r>
            <w:r w:rsidR="00E754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 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1AF2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Only when </w:t>
            </w: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CustomerType</w:t>
            </w:r>
            <w:proofErr w:type="spellEnd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=INDV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5AC3B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New Customer, Policy: Insured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CFFB7" w14:textId="107F184B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Required for a new Customer creation (INDV)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AF6BB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F43B1E" w:rsidRPr="00F43B1E" w14:paraId="6C10EAD0" w14:textId="77777777" w:rsidTr="006D2E8D">
        <w:trPr>
          <w:trHeight w:val="1224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52AF" w14:textId="46E505F8" w:rsidR="00F43B1E" w:rsidRPr="00F43B1E" w:rsidRDefault="00CA5EDA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Middle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DEE80" w14:textId="0F56FBA0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35FB1" w14:textId="31B3F9CA" w:rsidR="00F43B1E" w:rsidRPr="00F43B1E" w:rsidRDefault="00E7542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E754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Optional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AF62C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2CCE6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New Customer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Policy: Insured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B885E" w14:textId="26D5D1C5" w:rsidR="00F43B1E" w:rsidRPr="00F43B1E" w:rsidRDefault="00F43B1E" w:rsidP="00F343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</w:r>
            <w:r w:rsidR="00F94B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This </w:t>
            </w:r>
            <w:del w:id="22" w:author="Sievers, Donald" w:date="2015-03-02T13:22:00Z">
              <w:r w:rsidR="00F94BA4" w:rsidDel="00F3433C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lang w:val="en-GB" w:eastAsia="en-GB"/>
                </w:rPr>
                <w:delText xml:space="preserve">fiels </w:delText>
              </w:r>
            </w:del>
            <w:ins w:id="23" w:author="Sievers, Donald" w:date="2015-03-02T13:22:00Z">
              <w:r w:rsidR="00F3433C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lang w:val="en-GB" w:eastAsia="en-GB"/>
                </w:rPr>
                <w:t>fiel</w:t>
              </w:r>
              <w:r w:rsidR="00F3433C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lang w:val="en-GB" w:eastAsia="en-GB"/>
                </w:rPr>
                <w:t>d</w:t>
              </w:r>
              <w:r w:rsidR="00F3433C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lang w:val="en-GB" w:eastAsia="en-GB"/>
                </w:rPr>
                <w:t xml:space="preserve"> </w:t>
              </w:r>
            </w:ins>
            <w:r w:rsidR="00F94B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is </w:t>
            </w:r>
            <w:r w:rsidR="00DA19E0" w:rsidRPr="00DA19E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optional</w:t>
            </w:r>
            <w:r w:rsidR="00F94B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, but it should be included in the </w:t>
            </w:r>
            <w:r w:rsidR="00DA19E0" w:rsidRPr="00DA19E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import it </w:t>
            </w:r>
            <w:r w:rsidR="00F94B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along </w:t>
            </w:r>
            <w:r w:rsidR="00DA19E0" w:rsidRPr="00DA19E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with First Name &amp; Last Name</w:t>
            </w:r>
            <w:r w:rsidR="00F94B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,</w:t>
            </w:r>
            <w:r w:rsidR="00DA19E0" w:rsidRPr="00DA19E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if </w:t>
            </w:r>
            <w:r w:rsidR="00F94B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available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B5ECF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F43B1E" w:rsidRPr="00F43B1E" w14:paraId="75B8E135" w14:textId="77777777" w:rsidTr="006D2E8D">
        <w:trPr>
          <w:trHeight w:val="1020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D0F91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Last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B1DFE" w14:textId="743CC965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A7DD3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9FEDD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Only when </w:t>
            </w: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CustomerType</w:t>
            </w:r>
            <w:proofErr w:type="spellEnd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=INDV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3DBF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New Customer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Policy: Insured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4C3F2" w14:textId="31640E39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Required for a new Customer creation (INDV)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E28B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F43B1E" w:rsidRPr="00F43B1E" w14:paraId="4ED0A456" w14:textId="77777777" w:rsidTr="006D2E8D">
        <w:trPr>
          <w:trHeight w:val="996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4B20D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  <w:lang w:eastAsia="en-GB"/>
              </w:rPr>
              <w:t>Non-Individual 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8A0B" w14:textId="3A2849AB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20A51" w14:textId="77777777" w:rsid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Conditional</w:t>
            </w:r>
          </w:p>
          <w:p w14:paraId="5B6FA25C" w14:textId="1042C2B6" w:rsidR="00E75422" w:rsidRPr="00F43B1E" w:rsidRDefault="00E7542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47F82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Only when </w:t>
            </w: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CustomerType</w:t>
            </w:r>
            <w:proofErr w:type="spellEnd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=NONINDV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C8121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New Customer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C633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General Information, Non-Individual Type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Required for a new Customer creation (NONINDV)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6C12" w14:textId="231DC1E6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val="en-GB" w:eastAsia="en-GB"/>
              </w:rPr>
            </w:pPr>
          </w:p>
        </w:tc>
      </w:tr>
      <w:tr w:rsidR="00F43B1E" w:rsidRPr="00F43B1E" w14:paraId="51363CD2" w14:textId="77777777" w:rsidTr="006D2E8D">
        <w:trPr>
          <w:trHeight w:val="1044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D611E" w14:textId="77777777" w:rsidR="00F43B1E" w:rsidRPr="00D509A0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D509A0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Name – Legal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88A1" w14:textId="0D238F7B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89D30" w14:textId="77777777" w:rsid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Conditional</w:t>
            </w:r>
          </w:p>
          <w:p w14:paraId="7E5D3BF6" w14:textId="7693079C" w:rsidR="00E75422" w:rsidRPr="00F43B1E" w:rsidRDefault="00E7542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24467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Only when </w:t>
            </w: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CustomerType</w:t>
            </w:r>
            <w:proofErr w:type="spellEnd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=NONINDV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FCF4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New Customer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1F2B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General Information, Name – Legal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Required for a new Customer creation (NONINDV)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F7848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F43B1E" w:rsidRPr="00F43B1E" w14:paraId="7AB0F175" w14:textId="77777777" w:rsidTr="006D2E8D">
        <w:trPr>
          <w:trHeight w:val="1224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15E3" w14:textId="77777777" w:rsidR="00F43B1E" w:rsidRPr="00D509A0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D509A0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EIN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C77E3" w14:textId="590BDF1F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011CF" w14:textId="6C346834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Conditional</w:t>
            </w:r>
            <w:r w:rsidR="00E754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 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823F0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Only when </w:t>
            </w: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CustomerType</w:t>
            </w:r>
            <w:proofErr w:type="spellEnd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=NONINDV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7A40E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New Customer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D55EC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Business Information, EIN [Employer Identification Number] 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Required for a new Customer creation (NONINDV)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61859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F43B1E" w:rsidRPr="00F43B1E" w14:paraId="78A59AA5" w14:textId="77777777" w:rsidTr="006D2E8D">
        <w:trPr>
          <w:trHeight w:val="1020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C219E" w14:textId="77777777" w:rsidR="00F43B1E" w:rsidRPr="00D509A0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D509A0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lastRenderedPageBreak/>
              <w:t>Date business started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29E03" w14:textId="1C2BE3BA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E738D" w14:textId="77777777" w:rsid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Conditional</w:t>
            </w:r>
          </w:p>
          <w:p w14:paraId="7644BD6A" w14:textId="40F3A7FD" w:rsidR="00E75422" w:rsidRPr="00F43B1E" w:rsidRDefault="00E7542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39407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Only when </w:t>
            </w: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CustomerType</w:t>
            </w:r>
            <w:proofErr w:type="spellEnd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=NONINDV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2A895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New Customer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A4661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Business Information, Date business started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Required for a new Customer creation (NONINDV)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C071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F43B1E" w:rsidRPr="00F43B1E" w14:paraId="434168CB" w14:textId="77777777" w:rsidTr="006D2E8D">
        <w:trPr>
          <w:trHeight w:val="840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AA5DB" w14:textId="77777777" w:rsidR="00F43B1E" w:rsidRPr="00D509A0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D509A0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Division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9640C" w14:textId="624B0D47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05E7D" w14:textId="77777777" w:rsid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Conditional</w:t>
            </w:r>
          </w:p>
          <w:p w14:paraId="15F027FC" w14:textId="7DB5C97B" w:rsidR="00E75422" w:rsidRPr="00F43B1E" w:rsidRDefault="00E7542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A9955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Only when </w:t>
            </w: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CustomerType</w:t>
            </w:r>
            <w:proofErr w:type="spellEnd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=NONINDV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20DB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New Customer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3645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SIC Classification, Division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Required for a new Customer creation (NONINDV)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4BE33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F43B1E" w:rsidRPr="00F43B1E" w14:paraId="63120967" w14:textId="77777777" w:rsidTr="006D2E8D">
        <w:trPr>
          <w:trHeight w:val="912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0B6A" w14:textId="77777777" w:rsidR="00F43B1E" w:rsidRPr="00D509A0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D509A0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SIC Code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8A8EB" w14:textId="3A203B3D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7F5A" w14:textId="77777777" w:rsid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Conditional</w:t>
            </w:r>
          </w:p>
          <w:p w14:paraId="19A4F6D2" w14:textId="5368C60F" w:rsidR="00E75422" w:rsidRPr="00F43B1E" w:rsidRDefault="00E7542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D99A6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Only when </w:t>
            </w: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CustomerType</w:t>
            </w:r>
            <w:proofErr w:type="spellEnd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=NONINDV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C5A76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New Customer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71C96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SIC Classification, SIC Code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Required for a new Customer creation (NONINDV)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0776A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D509A0" w:rsidRPr="00D509A0" w14:paraId="235CE83F" w14:textId="77777777" w:rsidTr="006D2E8D">
        <w:trPr>
          <w:trHeight w:val="1632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FA3D6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Address Line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D2666" w14:textId="25B8D76C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71934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ECD5C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2ACD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New Customer,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Policy: Insured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AEED" w14:textId="3BAAAA40" w:rsidR="00F43B1E" w:rsidRPr="00F43B1E" w:rsidRDefault="00CA5EDA" w:rsidP="000246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Address Info</w:t>
            </w:r>
            <w:r w:rsidR="00474B6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</w:r>
            <w:r w:rsidR="00F43B1E"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Required for a new Customer creation (for both Customer Type = INDV/NONIND)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27345" w14:textId="65190ACD" w:rsidR="00F43B1E" w:rsidRPr="00D509A0" w:rsidRDefault="00F43B1E" w:rsidP="00FD5E0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D509A0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It is </w:t>
            </w:r>
            <w:commentRangeStart w:id="24"/>
            <w:r w:rsidRPr="00D509A0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assumed </w:t>
            </w:r>
            <w:commentRangeEnd w:id="24"/>
            <w:r w:rsidR="00F3433C">
              <w:rPr>
                <w:rStyle w:val="CommentReference"/>
              </w:rPr>
              <w:commentReference w:id="24"/>
            </w:r>
            <w:r w:rsidRPr="00D509A0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that address validation is performed prior to import into PAS ( </w:t>
            </w:r>
            <w:r w:rsidR="00024663" w:rsidRPr="00D509A0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see section - </w:t>
            </w:r>
            <w:r w:rsidR="00FD5E02" w:rsidRPr="00D509A0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Extension </w:t>
            </w:r>
            <w:r w:rsidR="00024663" w:rsidRPr="00D509A0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of Manual Conversion Support</w:t>
            </w:r>
            <w:r w:rsidRPr="00D509A0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)</w:t>
            </w:r>
          </w:p>
        </w:tc>
      </w:tr>
      <w:tr w:rsidR="00F43B1E" w:rsidRPr="00F43B1E" w14:paraId="007ED197" w14:textId="77777777" w:rsidTr="006D2E8D">
        <w:trPr>
          <w:trHeight w:val="408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68BFC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Address Line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506E2" w14:textId="3CF401F2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5D8C1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936FC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F3757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Policy: Insured;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New Customer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ADD9E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Address info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4EE82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F43B1E" w:rsidRPr="00F43B1E" w14:paraId="490E4BFF" w14:textId="77777777" w:rsidTr="006D2E8D">
        <w:trPr>
          <w:trHeight w:val="408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3199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City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A86B6" w14:textId="04567EA9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C813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5BD4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5AAD3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Policy: Insured, 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New Customer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71181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Address info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6C30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F43B1E" w:rsidRPr="00F43B1E" w14:paraId="5255E4B5" w14:textId="77777777" w:rsidTr="006D2E8D">
        <w:trPr>
          <w:trHeight w:val="408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5851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State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6FDBB" w14:textId="63CB41EC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0D4C3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F10FC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6CB6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Policy: Insured;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New Customer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661CD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Address info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CD97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F43B1E" w:rsidRPr="00F43B1E" w14:paraId="7A088FAC" w14:textId="77777777" w:rsidTr="006D2E8D">
        <w:trPr>
          <w:trHeight w:val="408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3DF33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Zip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69381" w14:textId="0CDC97A5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56586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49F38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D0381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Policy: Insured, 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New Customer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C55BC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Address info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20076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F43B1E" w:rsidRPr="00F43B1E" w14:paraId="2782B19C" w14:textId="77777777" w:rsidTr="006D2E8D">
        <w:trPr>
          <w:trHeight w:val="408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CAD66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DueDate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FBE6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051DD" w14:textId="1F599F52" w:rsidR="00F43B1E" w:rsidRPr="00F43B1E" w:rsidRDefault="00E7542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Optional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164AC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00F13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Billing Info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17A9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If </w:t>
            </w: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DueDate</w:t>
            </w:r>
            <w:proofErr w:type="spellEnd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is not provided, default value will be used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5402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An option to import Billing specific data</w:t>
            </w:r>
          </w:p>
        </w:tc>
      </w:tr>
      <w:tr w:rsidR="00F43B1E" w:rsidRPr="00F43B1E" w14:paraId="54A7C29C" w14:textId="77777777" w:rsidTr="006D2E8D">
        <w:trPr>
          <w:trHeight w:val="1236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48231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Overpayment Option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36771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4B7E" w14:textId="53F1A343" w:rsidR="00F43B1E" w:rsidRPr="00F43B1E" w:rsidRDefault="00E7542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E754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Optional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0FAC4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0EA73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Billing Info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0EEE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If not provided, default value “Next Installment” will be used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C6912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F43B1E" w:rsidRPr="00F43B1E" w14:paraId="480B2439" w14:textId="77777777" w:rsidTr="006D2E8D">
        <w:trPr>
          <w:trHeight w:val="1032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1CA3E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Payment Method - Electronic Funds Transfer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871C1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0F306" w14:textId="3F898BE8" w:rsidR="00F43B1E" w:rsidRPr="00F43B1E" w:rsidRDefault="00E7542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E754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Optional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7F50A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03B87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Billing Info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87B0A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1609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F43B1E" w:rsidRPr="00F43B1E" w14:paraId="0F3C24CB" w14:textId="77777777" w:rsidTr="006D2E8D">
        <w:trPr>
          <w:trHeight w:val="624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96716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Payment Method - PCI Credit Card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4A2AA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12E59" w14:textId="3FD07E60" w:rsidR="00F43B1E" w:rsidRPr="00F43B1E" w:rsidRDefault="00E7542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E754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Optional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BD6F6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71EA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Billing Info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8C99D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B814C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F43B1E" w:rsidRPr="00F43B1E" w14:paraId="7A374ED8" w14:textId="77777777" w:rsidTr="006D2E8D">
        <w:trPr>
          <w:trHeight w:val="624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C2D9B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Payment Method - Credit Card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E4D15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FD3D5" w14:textId="1F5D8240" w:rsidR="00F43B1E" w:rsidRPr="00F43B1E" w:rsidRDefault="00E7542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E754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Optional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E4482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6F68F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Billing Info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A2CB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B0D3A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F43B1E" w:rsidRPr="00F43B1E" w14:paraId="24152072" w14:textId="77777777" w:rsidTr="006D2E8D">
        <w:trPr>
          <w:trHeight w:val="1032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8C070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enableRecurringPayments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B47DA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54C2" w14:textId="714063DD" w:rsidR="00F43B1E" w:rsidRPr="00F43B1E" w:rsidRDefault="00E7542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E754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Optional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052CB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5180E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Billing Info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8908D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If not provided, default value “false” will be used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E454C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F43B1E" w:rsidRPr="00F43B1E" w14:paraId="77B06A4C" w14:textId="77777777" w:rsidTr="006D2E8D">
        <w:trPr>
          <w:trHeight w:val="612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A72DB" w14:textId="14A7049F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enableRecurringPayments</w:t>
            </w:r>
            <w:proofErr w:type="spellEnd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 – </w:t>
            </w:r>
            <w:r w:rsidR="00DA19E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default 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Payment Method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52A4E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4B7A5" w14:textId="4E440EBE" w:rsidR="00F43B1E" w:rsidRPr="00F43B1E" w:rsidRDefault="00DA19E0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Conditional</w:t>
            </w:r>
            <w:r w:rsidR="00E754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 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60F74" w14:textId="4D14CFFE" w:rsidR="00F43B1E" w:rsidRPr="00F43B1E" w:rsidRDefault="00DA19E0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DA19E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enableRecurringPayments</w:t>
            </w:r>
            <w:proofErr w:type="spellEnd"/>
            <w:r w:rsidR="00F43B1E"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= “true</w:t>
            </w:r>
            <w:r w:rsidRPr="00DA19E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BF2A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Billing Info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88EC" w14:textId="0CC05968" w:rsidR="00F43B1E" w:rsidRPr="00F43B1E" w:rsidRDefault="00F43B1E" w:rsidP="00DA19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  <w:r w:rsidR="00DA19E0"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E9755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F43B1E" w:rsidRPr="00F43B1E" w14:paraId="74156B4F" w14:textId="77777777" w:rsidTr="006D2E8D">
        <w:trPr>
          <w:trHeight w:val="816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ADE52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lastRenderedPageBreak/>
              <w:t>Original Policy Effective 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FBB3E" w14:textId="264E62FD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F0FFE" w14:textId="1DDA81BE" w:rsidR="00F43B1E" w:rsidRPr="00F43B1E" w:rsidRDefault="00E7542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Optional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54E48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CCD0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Policy: not UI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62B4A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The effective date of policy’s first term; it can be default to current if it does not exists in legacy system (‘</w:t>
            </w: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inceptionDate</w:t>
            </w:r>
            <w:proofErr w:type="spellEnd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’)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7AD05" w14:textId="39BD89D2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An option to import </w:t>
            </w:r>
            <w:r w:rsidR="00573DB8"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additional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data</w:t>
            </w:r>
          </w:p>
        </w:tc>
      </w:tr>
      <w:tr w:rsidR="00F43B1E" w:rsidRPr="00F43B1E" w14:paraId="3B71125F" w14:textId="77777777" w:rsidTr="00095D62">
        <w:trPr>
          <w:trHeight w:val="1224"/>
          <w:tblHeader/>
        </w:trPr>
        <w:tc>
          <w:tcPr>
            <w:tcW w:w="1291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2B560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Source Policy  Nr 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5117E" w14:textId="1429AF2B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D0515" w14:textId="50752A96" w:rsidR="00F43B1E" w:rsidRPr="00F43B1E" w:rsidRDefault="00E7542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E754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Optional</w:t>
            </w:r>
          </w:p>
        </w:tc>
        <w:tc>
          <w:tcPr>
            <w:tcW w:w="1701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8EFA3" w14:textId="77777777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E278A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Cross reference info</w:t>
            </w:r>
          </w:p>
        </w:tc>
        <w:tc>
          <w:tcPr>
            <w:tcW w:w="2552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FC57B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‘</w:t>
            </w: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preConversionPolicyNumber</w:t>
            </w:r>
            <w:proofErr w:type="spellEnd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' exists in Policy entity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Mandatory if required for Cross reference info between Source &amp; PAS system policies</w:t>
            </w:r>
          </w:p>
        </w:tc>
        <w:tc>
          <w:tcPr>
            <w:tcW w:w="1559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7CC2F" w14:textId="11336F91" w:rsidR="00F43B1E" w:rsidRPr="00F43B1E" w:rsidRDefault="00F43B1E" w:rsidP="00FD5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Optional may be changed to </w:t>
            </w: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required</w:t>
            </w:r>
            <w:proofErr w:type="spellEnd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as customer specific modification if </w:t>
            </w:r>
            <w:r w:rsidRPr="00D509A0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required for  cross referencing  between Source &amp; PAS system policies </w:t>
            </w:r>
            <w:r w:rsidR="00562473" w:rsidRPr="00D509A0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(see </w:t>
            </w:r>
            <w:r w:rsidR="00573DB8" w:rsidRPr="00D509A0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section </w:t>
            </w:r>
            <w:r w:rsidR="00562473" w:rsidRPr="00D509A0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- </w:t>
            </w:r>
            <w:r w:rsidR="00FD5E02" w:rsidRPr="00D509A0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Extension </w:t>
            </w:r>
            <w:r w:rsidR="00573DB8" w:rsidRPr="00D509A0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of Manual Conversion Support </w:t>
            </w:r>
            <w:r w:rsidR="00562473" w:rsidRPr="00D509A0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')</w:t>
            </w:r>
          </w:p>
        </w:tc>
      </w:tr>
      <w:tr w:rsidR="00F43B1E" w:rsidRPr="00F43B1E" w14:paraId="2CCDF28D" w14:textId="77777777" w:rsidTr="00095D62">
        <w:trPr>
          <w:trHeight w:val="2040"/>
          <w:tblHeader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DAA48B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Renewal Term Premium 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E76721" w14:textId="75C9593B" w:rsidR="00F43B1E" w:rsidRPr="00F43B1E" w:rsidRDefault="00CA5EDA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NewBusiness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6C0F92" w14:textId="5E23B958" w:rsidR="00F43B1E" w:rsidRPr="00F43B1E" w:rsidRDefault="00E7542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E754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Optional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9DF875" w14:textId="401AD949" w:rsidR="00F43B1E" w:rsidRPr="00F43B1E" w:rsidRDefault="00F43B1E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  <w:r w:rsidR="00DA19E0" w:rsidRPr="00DA19E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515E9F" w14:textId="37541400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Not UI field, used if Premium Com</w:t>
            </w:r>
            <w:r w:rsidR="00DA19E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are rules are set up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A7CEFE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Annual Premium calculated in the source system on renewal image data (aged policy) - ‘</w:t>
            </w:r>
            <w:proofErr w:type="spellStart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preConversionPolicyPremium</w:t>
            </w:r>
            <w:proofErr w:type="spellEnd"/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’(used in Premium Compare rules)</w:t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</w: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br/>
              <w:t>Specifically indicated Annual premium to allow comparison with our calculated premium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BCC492" w14:textId="77777777" w:rsidR="00F43B1E" w:rsidRPr="00F43B1E" w:rsidRDefault="00F43B1E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F43B1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095D62" w:rsidRPr="00F43B1E" w14:paraId="6F5033AC" w14:textId="77777777" w:rsidTr="00697315">
        <w:trPr>
          <w:trHeight w:val="2040"/>
          <w:tblHeader/>
        </w:trPr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FE07E2" w14:textId="29684FC1" w:rsidR="00095D62" w:rsidRPr="00D509A0" w:rsidRDefault="00095D62" w:rsidP="00F43B1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</w:pPr>
            <w:proofErr w:type="spellStart"/>
            <w:r w:rsidRPr="00D509A0">
              <w:rPr>
                <w:rFonts w:eastAsia="Times New Roman" w:cstheme="minorHAnsi"/>
                <w:sz w:val="16"/>
                <w:szCs w:val="16"/>
              </w:rPr>
              <w:t>importedFrom</w:t>
            </w:r>
            <w:proofErr w:type="spell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815659" w14:textId="3C413DAF" w:rsidR="00095D62" w:rsidRPr="00D509A0" w:rsidRDefault="00095D6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proofErr w:type="spellStart"/>
            <w:r w:rsidRPr="00D509A0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NewBusiness</w:t>
            </w:r>
            <w:proofErr w:type="spellEnd"/>
            <w:r w:rsidRPr="00D509A0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 / Renewal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DA67BA" w14:textId="1B8A512B" w:rsidR="00095D62" w:rsidRPr="00F43B1E" w:rsidRDefault="00E7542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Optional 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CA2AC6" w14:textId="77777777" w:rsidR="00095D62" w:rsidRPr="00F43B1E" w:rsidRDefault="00095D62" w:rsidP="00F4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D7F6D3" w14:textId="77777777" w:rsidR="00095D62" w:rsidRPr="00F43B1E" w:rsidRDefault="00095D62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24D119" w14:textId="77777777" w:rsidR="00095D62" w:rsidRPr="00F43B1E" w:rsidRDefault="00095D62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767AC2" w14:textId="77777777" w:rsidR="00095D62" w:rsidRPr="00F43B1E" w:rsidRDefault="00095D62" w:rsidP="00F4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</w:tbl>
    <w:p w14:paraId="710A5FE1" w14:textId="77777777" w:rsidR="00F51780" w:rsidRDefault="00F51780" w:rsidP="007C5B3B">
      <w:pPr>
        <w:spacing w:after="0"/>
      </w:pPr>
    </w:p>
    <w:p w14:paraId="0FB715AA" w14:textId="77777777" w:rsidR="00CC3C87" w:rsidRPr="00B50778" w:rsidRDefault="00CC3C87" w:rsidP="00E371B2">
      <w:pPr>
        <w:pStyle w:val="Heading2"/>
      </w:pPr>
      <w:bookmarkStart w:id="25" w:name="_Toc411712560"/>
      <w:bookmarkStart w:id="26" w:name="_Toc411712561"/>
      <w:bookmarkStart w:id="27" w:name="_Toc412718417"/>
      <w:bookmarkEnd w:id="25"/>
      <w:bookmarkEnd w:id="26"/>
      <w:r w:rsidRPr="00B50778">
        <w:t>Data validation</w:t>
      </w:r>
      <w:bookmarkEnd w:id="27"/>
    </w:p>
    <w:p w14:paraId="66F70F73" w14:textId="0556C912" w:rsidR="00224B20" w:rsidRPr="00B50778" w:rsidRDefault="00224B20" w:rsidP="00601856">
      <w:pPr>
        <w:pStyle w:val="Heading3"/>
      </w:pPr>
      <w:bookmarkStart w:id="28" w:name="_Toc412718418"/>
      <w:r w:rsidRPr="00B50778">
        <w:t>MCS predefined data set validation</w:t>
      </w:r>
      <w:bookmarkEnd w:id="28"/>
      <w:r w:rsidRPr="00B50778">
        <w:t xml:space="preserve"> </w:t>
      </w:r>
    </w:p>
    <w:p w14:paraId="160B2F05" w14:textId="770DD86A" w:rsidR="00B50778" w:rsidRDefault="00224B20" w:rsidP="00B50778">
      <w:r>
        <w:t xml:space="preserve">During the MCS data import process </w:t>
      </w:r>
      <w:r w:rsidR="00B50778">
        <w:t>the following validations should be performed as part of MCS</w:t>
      </w:r>
      <w:r w:rsidR="00B50778" w:rsidRPr="0060791D">
        <w:t xml:space="preserve"> </w:t>
      </w:r>
      <w:r w:rsidR="00B50778">
        <w:t>import jobs and applied to</w:t>
      </w:r>
      <w:r w:rsidR="00B50778" w:rsidRPr="00B50778">
        <w:t xml:space="preserve"> </w:t>
      </w:r>
      <w:r w:rsidR="00B50778" w:rsidRPr="00224B20">
        <w:t>MCS predefined data</w:t>
      </w:r>
      <w:r w:rsidR="00B50778">
        <w:t xml:space="preserve">: </w:t>
      </w:r>
    </w:p>
    <w:p w14:paraId="461799B3" w14:textId="77777777" w:rsidR="00B50778" w:rsidRDefault="00B50778" w:rsidP="00B50778">
      <w:pPr>
        <w:spacing w:after="0"/>
      </w:pPr>
    </w:p>
    <w:p w14:paraId="12703B6D" w14:textId="35FE1762" w:rsidR="00B50778" w:rsidRDefault="00B50778" w:rsidP="00B50778">
      <w:pPr>
        <w:spacing w:after="0"/>
      </w:pPr>
      <w:r>
        <w:t xml:space="preserve">1) All mandatory fields identified </w:t>
      </w:r>
      <w:r w:rsidRPr="00662F45">
        <w:t>in section ‘</w:t>
      </w:r>
      <w:r w:rsidRPr="00024663">
        <w:t>MCS predefined data set</w:t>
      </w:r>
      <w:r w:rsidRPr="00662F45">
        <w:t>’</w:t>
      </w:r>
      <w:r>
        <w:t xml:space="preserve"> (see column</w:t>
      </w:r>
      <w:r w:rsidRPr="00662F45">
        <w:t xml:space="preserve"> </w:t>
      </w:r>
      <w:r>
        <w:t>‘</w:t>
      </w:r>
      <w:r w:rsidRPr="00662F45">
        <w:t xml:space="preserve">MCS </w:t>
      </w:r>
      <w:proofErr w:type="gramStart"/>
      <w:r>
        <w:t>Required</w:t>
      </w:r>
      <w:proofErr w:type="gramEnd"/>
      <w:r>
        <w:t>’, values “</w:t>
      </w:r>
      <w:r w:rsidRPr="00662F45">
        <w:t>Yes</w:t>
      </w:r>
      <w:r>
        <w:t>” and “</w:t>
      </w:r>
      <w:r w:rsidRPr="00662F45">
        <w:t>Conditional</w:t>
      </w:r>
      <w:r>
        <w:t>”)</w:t>
      </w:r>
    </w:p>
    <w:p w14:paraId="76A47E70" w14:textId="77777777" w:rsidR="00B50778" w:rsidRDefault="00B50778" w:rsidP="00B50778">
      <w:pPr>
        <w:spacing w:after="0"/>
      </w:pPr>
    </w:p>
    <w:p w14:paraId="1F939795" w14:textId="7D4BD587" w:rsidR="00B50778" w:rsidRDefault="00B50778" w:rsidP="00B50778">
      <w:pPr>
        <w:spacing w:after="0"/>
      </w:pPr>
      <w:r>
        <w:t xml:space="preserve">2) </w:t>
      </w:r>
      <w:r w:rsidR="006D26DF">
        <w:t>MCS pre</w:t>
      </w:r>
      <w:r w:rsidRPr="00024663">
        <w:t>defined data set</w:t>
      </w:r>
      <w:r>
        <w:t xml:space="preserve"> field values should comply with product constraints</w:t>
      </w:r>
      <w:r w:rsidR="00AE24EE">
        <w:t xml:space="preserve"> and</w:t>
      </w:r>
      <w:r>
        <w:t xml:space="preserve"> lookups that are defined in the product</w:t>
      </w:r>
    </w:p>
    <w:p w14:paraId="7C2B0392" w14:textId="77777777" w:rsidR="00B50778" w:rsidRDefault="00B50778" w:rsidP="00B50778">
      <w:pPr>
        <w:spacing w:after="0"/>
      </w:pPr>
    </w:p>
    <w:p w14:paraId="1934ED14" w14:textId="0179FCDA" w:rsidR="00B50778" w:rsidRDefault="00B50778" w:rsidP="00B50778">
      <w:pPr>
        <w:spacing w:after="0"/>
      </w:pPr>
      <w:r>
        <w:t>3) The following additional validations should be applied:</w:t>
      </w:r>
    </w:p>
    <w:p w14:paraId="1E77E79E" w14:textId="73EED144" w:rsidR="00B50778" w:rsidRDefault="00095D62" w:rsidP="00B50778">
      <w:pPr>
        <w:pStyle w:val="ListParagraph"/>
        <w:numPr>
          <w:ilvl w:val="0"/>
          <w:numId w:val="25"/>
        </w:numPr>
        <w:spacing w:after="0"/>
      </w:pPr>
      <w:r>
        <w:t xml:space="preserve"> </w:t>
      </w:r>
      <w:r w:rsidR="00B50778" w:rsidRPr="00412599">
        <w:t>‘Effective Date’</w:t>
      </w:r>
      <w:r w:rsidR="00B50778">
        <w:t xml:space="preserve"> should be before </w:t>
      </w:r>
      <w:r w:rsidR="00B50778" w:rsidRPr="004D4B39">
        <w:t>‘Expir</w:t>
      </w:r>
      <w:r w:rsidR="00B50778">
        <w:t>ation Date’</w:t>
      </w:r>
      <w:r w:rsidR="00B50778" w:rsidRPr="00412599">
        <w:t>;</w:t>
      </w:r>
    </w:p>
    <w:p w14:paraId="78FD5995" w14:textId="77777777" w:rsidR="00B50778" w:rsidRDefault="00B50778" w:rsidP="00B50778">
      <w:pPr>
        <w:pStyle w:val="ListParagraph"/>
        <w:numPr>
          <w:ilvl w:val="0"/>
          <w:numId w:val="25"/>
        </w:numPr>
        <w:spacing w:after="0"/>
      </w:pPr>
      <w:r>
        <w:t xml:space="preserve"> ‘Effective Date’ should be after or equal to </w:t>
      </w:r>
      <w:r w:rsidRPr="00412599">
        <w:t>‘Original Policy Eff</w:t>
      </w:r>
      <w:r>
        <w:t>ective Date’;</w:t>
      </w:r>
    </w:p>
    <w:p w14:paraId="2A62AA62" w14:textId="77777777" w:rsidR="00B50778" w:rsidRDefault="00B50778" w:rsidP="00B50778">
      <w:pPr>
        <w:pStyle w:val="ListParagraph"/>
        <w:numPr>
          <w:ilvl w:val="0"/>
          <w:numId w:val="25"/>
        </w:numPr>
        <w:spacing w:after="0"/>
      </w:pPr>
      <w:r>
        <w:t>Product Code should be valid and correspond to EIS/Customer product defined in EIS/Customer PAS application.</w:t>
      </w:r>
    </w:p>
    <w:p w14:paraId="262F31D1" w14:textId="77777777" w:rsidR="00B50778" w:rsidRDefault="00B50778" w:rsidP="00B50778">
      <w:pPr>
        <w:spacing w:after="0"/>
      </w:pPr>
    </w:p>
    <w:p w14:paraId="7B96EBF3" w14:textId="47EA76F7" w:rsidR="00B50778" w:rsidRDefault="00B50778" w:rsidP="00B50778">
      <w:pPr>
        <w:spacing w:after="0"/>
      </w:pPr>
      <w:r w:rsidRPr="0068605D">
        <w:lastRenderedPageBreak/>
        <w:t xml:space="preserve">If </w:t>
      </w:r>
      <w:r>
        <w:t xml:space="preserve">data validations specified above will fail for </w:t>
      </w:r>
      <w:r w:rsidRPr="0068605D">
        <w:t xml:space="preserve">any of </w:t>
      </w:r>
      <w:r>
        <w:t xml:space="preserve">fields specified in </w:t>
      </w:r>
      <w:r w:rsidRPr="0068605D">
        <w:t>MCS predefined data set</w:t>
      </w:r>
      <w:r>
        <w:t xml:space="preserve"> quote/policy </w:t>
      </w:r>
      <w:r w:rsidRPr="0068605D">
        <w:t xml:space="preserve">data </w:t>
      </w:r>
      <w:r>
        <w:t xml:space="preserve">will </w:t>
      </w:r>
      <w:r w:rsidRPr="0068605D">
        <w:t xml:space="preserve">be rejected and corresponding error(s) </w:t>
      </w:r>
      <w:r>
        <w:t xml:space="preserve">will be </w:t>
      </w:r>
      <w:r w:rsidRPr="0068605D">
        <w:t>logged in the system</w:t>
      </w:r>
      <w:r>
        <w:t xml:space="preserve">. </w:t>
      </w:r>
    </w:p>
    <w:p w14:paraId="334C8650" w14:textId="77777777" w:rsidR="00DA19E0" w:rsidRDefault="00DA19E0" w:rsidP="00224B20"/>
    <w:p w14:paraId="400EBF85" w14:textId="533D511E" w:rsidR="00CC3C87" w:rsidRDefault="00CC3C87" w:rsidP="00601856">
      <w:pPr>
        <w:pStyle w:val="Heading3"/>
      </w:pPr>
      <w:bookmarkStart w:id="29" w:name="_Toc412718419"/>
      <w:r>
        <w:t>Constraints validation</w:t>
      </w:r>
      <w:r w:rsidR="00224B20">
        <w:t xml:space="preserve"> </w:t>
      </w:r>
      <w:r w:rsidR="00B50778">
        <w:t xml:space="preserve">for </w:t>
      </w:r>
      <w:r w:rsidR="00224B20">
        <w:t>addition</w:t>
      </w:r>
      <w:r w:rsidR="00B50778">
        <w:t>al</w:t>
      </w:r>
      <w:r w:rsidR="00224B20">
        <w:t xml:space="preserve"> fields</w:t>
      </w:r>
      <w:bookmarkEnd w:id="29"/>
    </w:p>
    <w:p w14:paraId="36D8E475" w14:textId="564D8FFD" w:rsidR="00224B20" w:rsidRDefault="00CC3C87" w:rsidP="00CC3C87">
      <w:pPr>
        <w:rPr>
          <w:highlight w:val="yellow"/>
        </w:rPr>
      </w:pPr>
      <w:r>
        <w:t xml:space="preserve">EIS core service </w:t>
      </w:r>
      <w:proofErr w:type="spellStart"/>
      <w:r>
        <w:t>ConstraintsRulesInvocationService</w:t>
      </w:r>
      <w:proofErr w:type="spellEnd"/>
      <w:r>
        <w:t xml:space="preserve"> is applied to the </w:t>
      </w:r>
      <w:r w:rsidR="00B50778">
        <w:t>quote/</w:t>
      </w:r>
      <w:r>
        <w:t xml:space="preserve">policy object to verify </w:t>
      </w:r>
      <w:r w:rsidR="006D26DF">
        <w:t>field</w:t>
      </w:r>
      <w:r>
        <w:t xml:space="preserve"> constraints:  mandatory </w:t>
      </w:r>
      <w:r w:rsidR="006D26DF">
        <w:t>fields</w:t>
      </w:r>
      <w:r>
        <w:t>, value ranges, lookup values. The constraint validation is performed using product definition available in EIS Product Factory.</w:t>
      </w:r>
    </w:p>
    <w:p w14:paraId="18F0921E" w14:textId="6B379F29" w:rsidR="00224B20" w:rsidRPr="00B50778" w:rsidRDefault="00224B20" w:rsidP="00CC3C87">
      <w:r w:rsidRPr="00B50778">
        <w:t xml:space="preserve">If product constraints validation </w:t>
      </w:r>
      <w:r w:rsidR="00AE24EE">
        <w:t>fails</w:t>
      </w:r>
      <w:r w:rsidRPr="00B50778">
        <w:t xml:space="preserve"> </w:t>
      </w:r>
      <w:r w:rsidR="00B50778" w:rsidRPr="00B50778">
        <w:t xml:space="preserve">for any additional </w:t>
      </w:r>
      <w:r w:rsidR="006D26DF">
        <w:t>fields</w:t>
      </w:r>
      <w:r w:rsidR="00B50778" w:rsidRPr="00B50778">
        <w:t xml:space="preserve"> or components included </w:t>
      </w:r>
      <w:r w:rsidR="00AE24EE">
        <w:t>in</w:t>
      </w:r>
      <w:r w:rsidR="00B50778" w:rsidRPr="00B50778">
        <w:t xml:space="preserve"> the </w:t>
      </w:r>
      <w:r w:rsidR="00B50778">
        <w:t>quote/</w:t>
      </w:r>
      <w:r w:rsidR="00B50778" w:rsidRPr="00B50778">
        <w:t>policy data in addition to MCS predefined data set</w:t>
      </w:r>
      <w:r w:rsidR="00AE24EE">
        <w:t>,</w:t>
      </w:r>
      <w:r w:rsidR="00B50778" w:rsidRPr="00B50778">
        <w:t xml:space="preserve"> by default configuration </w:t>
      </w:r>
      <w:r w:rsidRPr="00B50778">
        <w:t>quote/policy data will not be rejected.</w:t>
      </w:r>
      <w:r w:rsidR="00B50778">
        <w:t xml:space="preserve"> It will be possible to configure </w:t>
      </w:r>
      <w:r w:rsidR="00AE24EE">
        <w:t xml:space="preserve">MCS to reject </w:t>
      </w:r>
      <w:r w:rsidR="00B50778">
        <w:t xml:space="preserve">quote/policy data </w:t>
      </w:r>
      <w:r w:rsidR="00AE24EE">
        <w:t>in this scenario</w:t>
      </w:r>
      <w:r w:rsidR="00B50778">
        <w:t>.</w:t>
      </w:r>
    </w:p>
    <w:p w14:paraId="2A27234C" w14:textId="3BD7518E" w:rsidR="00F51780" w:rsidRDefault="00F51780"/>
    <w:p w14:paraId="194E14EB" w14:textId="372D1594" w:rsidR="00C31569" w:rsidRDefault="00C31569" w:rsidP="003D184E">
      <w:pPr>
        <w:pStyle w:val="Heading2"/>
      </w:pPr>
      <w:bookmarkStart w:id="30" w:name="_Toc412718420"/>
      <w:r>
        <w:t>Customer/Account</w:t>
      </w:r>
      <w:r w:rsidR="00ED6977">
        <w:t xml:space="preserve"> data</w:t>
      </w:r>
      <w:bookmarkEnd w:id="30"/>
    </w:p>
    <w:p w14:paraId="2B38CDFB" w14:textId="1C8D5C53" w:rsidR="003D184E" w:rsidRDefault="00C31569" w:rsidP="00601856">
      <w:pPr>
        <w:pStyle w:val="Heading3"/>
      </w:pPr>
      <w:bookmarkStart w:id="31" w:name="_Toc412718421"/>
      <w:r>
        <w:t>C</w:t>
      </w:r>
      <w:r w:rsidR="00F6167A">
        <w:t xml:space="preserve">reate </w:t>
      </w:r>
      <w:r w:rsidR="00C02725">
        <w:t xml:space="preserve">new </w:t>
      </w:r>
      <w:r w:rsidR="00F6167A">
        <w:t>Customer</w:t>
      </w:r>
      <w:r>
        <w:t>/Account or search for existing Customer/Account</w:t>
      </w:r>
      <w:bookmarkEnd w:id="31"/>
    </w:p>
    <w:p w14:paraId="5C2F86AD" w14:textId="4D783D35" w:rsidR="00676927" w:rsidRDefault="00676927" w:rsidP="00676927">
      <w:r>
        <w:t xml:space="preserve">During </w:t>
      </w:r>
      <w:r w:rsidR="00B01EFE">
        <w:t xml:space="preserve">MCS </w:t>
      </w:r>
      <w:r>
        <w:t xml:space="preserve">data import </w:t>
      </w:r>
      <w:r w:rsidR="00AB0878">
        <w:t>process</w:t>
      </w:r>
      <w:r w:rsidR="001E2009">
        <w:t xml:space="preserve"> </w:t>
      </w:r>
      <w:r>
        <w:t>a new Customer</w:t>
      </w:r>
      <w:r w:rsidR="00574815">
        <w:t xml:space="preserve">/Account </w:t>
      </w:r>
      <w:r>
        <w:t xml:space="preserve">is created from </w:t>
      </w:r>
      <w:r w:rsidR="004E6112">
        <w:t xml:space="preserve">the </w:t>
      </w:r>
      <w:r w:rsidR="00B01EFE">
        <w:t xml:space="preserve">MCS </w:t>
      </w:r>
      <w:r w:rsidR="001E2009">
        <w:t xml:space="preserve">predefined </w:t>
      </w:r>
      <w:r w:rsidR="00B01EFE">
        <w:t xml:space="preserve">data </w:t>
      </w:r>
      <w:r w:rsidR="001E2009">
        <w:t>set</w:t>
      </w:r>
      <w:r w:rsidR="00C31569">
        <w:t xml:space="preserve"> or quote/policy data is associated with</w:t>
      </w:r>
      <w:r w:rsidR="00F67D71">
        <w:t xml:space="preserve"> the</w:t>
      </w:r>
      <w:r w:rsidR="00C31569">
        <w:t xml:space="preserve"> existing customer/account.</w:t>
      </w:r>
    </w:p>
    <w:p w14:paraId="5EE6CEFD" w14:textId="282A746A" w:rsidR="00C31569" w:rsidRDefault="00C31569" w:rsidP="00C31569">
      <w:pPr>
        <w:rPr>
          <w:rFonts w:ascii="Calibri" w:hAnsi="Calibri"/>
        </w:rPr>
      </w:pPr>
      <w:r w:rsidRPr="00C31569">
        <w:rPr>
          <w:rFonts w:ascii="Calibri" w:hAnsi="Calibri"/>
        </w:rPr>
        <w:t xml:space="preserve">EIS </w:t>
      </w:r>
      <w:r>
        <w:rPr>
          <w:rFonts w:ascii="Calibri" w:hAnsi="Calibri"/>
        </w:rPr>
        <w:t xml:space="preserve">BASE </w:t>
      </w:r>
      <w:r w:rsidRPr="00C31569">
        <w:rPr>
          <w:rFonts w:ascii="Calibri" w:hAnsi="Calibri"/>
        </w:rPr>
        <w:t>Default Customer Search</w:t>
      </w:r>
      <w:r>
        <w:rPr>
          <w:rFonts w:ascii="Calibri" w:hAnsi="Calibri"/>
        </w:rPr>
        <w:t xml:space="preserve"> method will be used to search for an existing Customer - </w:t>
      </w:r>
      <w:proofErr w:type="gramStart"/>
      <w:r w:rsidRPr="00C31569">
        <w:rPr>
          <w:rFonts w:ascii="Calibri" w:hAnsi="Calibri"/>
        </w:rPr>
        <w:t>‘</w:t>
      </w:r>
      <w:proofErr w:type="spellStart"/>
      <w:r w:rsidRPr="00C31569">
        <w:rPr>
          <w:rFonts w:ascii="Calibri" w:hAnsi="Calibri"/>
        </w:rPr>
        <w:t>customerDao.findDuplicateCustom</w:t>
      </w:r>
      <w:r>
        <w:rPr>
          <w:rFonts w:ascii="Calibri" w:hAnsi="Calibri"/>
        </w:rPr>
        <w:t>ersByDefaultCriteria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customer)’</w:t>
      </w:r>
    </w:p>
    <w:p w14:paraId="3BA2BBDD" w14:textId="003DFB1A" w:rsidR="000D0F64" w:rsidRDefault="000D0F64" w:rsidP="00676927">
      <w:r>
        <w:t xml:space="preserve">The following standard EIS Import </w:t>
      </w:r>
      <w:commentRangeStart w:id="32"/>
      <w:r>
        <w:t xml:space="preserve">options </w:t>
      </w:r>
      <w:commentRangeEnd w:id="32"/>
      <w:r w:rsidR="00685347">
        <w:rPr>
          <w:rStyle w:val="CommentReference"/>
        </w:rPr>
        <w:commentReference w:id="32"/>
      </w:r>
      <w:r>
        <w:t>will be supported</w:t>
      </w:r>
      <w:r w:rsidR="00CC3C87">
        <w:t>:</w:t>
      </w:r>
    </w:p>
    <w:tbl>
      <w:tblPr>
        <w:tblStyle w:val="LightList-Accent5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951"/>
        <w:gridCol w:w="8887"/>
      </w:tblGrid>
      <w:tr w:rsidR="00BD7E0D" w:rsidRPr="000D0F64" w14:paraId="0C9FAC81" w14:textId="77777777" w:rsidTr="00BD7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</w:tcPr>
          <w:p w14:paraId="11557884" w14:textId="0675C590" w:rsidR="00BD7E0D" w:rsidRPr="007C753F" w:rsidRDefault="00BD7E0D" w:rsidP="007C753F">
            <w:pPr>
              <w:jc w:val="center"/>
              <w:rPr>
                <w:bCs w:val="0"/>
                <w:color w:val="auto"/>
                <w:sz w:val="16"/>
                <w:szCs w:val="16"/>
              </w:rPr>
            </w:pPr>
            <w:r w:rsidRPr="007C753F">
              <w:rPr>
                <w:bCs w:val="0"/>
                <w:color w:val="auto"/>
                <w:sz w:val="16"/>
                <w:szCs w:val="16"/>
              </w:rPr>
              <w:t>CF property</w:t>
            </w:r>
          </w:p>
          <w:p w14:paraId="1EE23CAD" w14:textId="16FD2617" w:rsidR="00BD7E0D" w:rsidRPr="007C753F" w:rsidRDefault="00BD7E0D" w:rsidP="007C753F">
            <w:pPr>
              <w:jc w:val="center"/>
              <w:rPr>
                <w:b w:val="0"/>
                <w:bCs w:val="0"/>
                <w:color w:val="auto"/>
                <w:sz w:val="16"/>
                <w:szCs w:val="16"/>
              </w:rPr>
            </w:pPr>
            <w:r w:rsidRPr="007C753F">
              <w:rPr>
                <w:b w:val="0"/>
                <w:bCs w:val="0"/>
                <w:color w:val="auto"/>
                <w:sz w:val="16"/>
                <w:szCs w:val="16"/>
              </w:rPr>
              <w:t>(java beans)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F1C52C2" w14:textId="4D00F51E" w:rsidR="00BD7E0D" w:rsidRPr="007C753F" w:rsidRDefault="00BD7E0D" w:rsidP="000D0F64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noProof/>
                <w:snapToGrid w:val="0"/>
                <w:color w:val="auto"/>
                <w:sz w:val="16"/>
                <w:szCs w:val="16"/>
              </w:rPr>
            </w:pPr>
            <w:r w:rsidRPr="007C753F">
              <w:rPr>
                <w:bCs w:val="0"/>
                <w:noProof/>
                <w:snapToGrid w:val="0"/>
                <w:color w:val="auto"/>
                <w:sz w:val="16"/>
                <w:szCs w:val="16"/>
              </w:rPr>
              <w:t>Description</w:t>
            </w:r>
          </w:p>
        </w:tc>
      </w:tr>
      <w:tr w:rsidR="00BD7E0D" w:rsidRPr="000D0F64" w14:paraId="5764887D" w14:textId="77777777" w:rsidTr="00BD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64A9840A" w14:textId="39DBEFFC" w:rsidR="00BD7E0D" w:rsidRPr="00DA19E0" w:rsidRDefault="00BD7E0D" w:rsidP="00BD7E0D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DA19E0">
              <w:rPr>
                <w:b w:val="0"/>
                <w:bCs w:val="0"/>
                <w:i/>
                <w:iCs/>
                <w:sz w:val="16"/>
                <w:szCs w:val="16"/>
              </w:rPr>
              <w:t>searchExistingCustomer</w:t>
            </w:r>
            <w:proofErr w:type="spellEnd"/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= </w:t>
            </w:r>
            <w:r w:rsidRPr="00BD7E0D">
              <w:rPr>
                <w:b w:val="0"/>
                <w:bCs w:val="0"/>
                <w:iCs/>
                <w:sz w:val="16"/>
                <w:szCs w:val="16"/>
              </w:rPr>
              <w:t>true</w:t>
            </w:r>
            <w:r>
              <w:rPr>
                <w:b w:val="0"/>
                <w:bCs w:val="0"/>
                <w:iCs/>
                <w:sz w:val="16"/>
                <w:szCs w:val="16"/>
              </w:rPr>
              <w:t>/false</w:t>
            </w:r>
          </w:p>
        </w:tc>
        <w:tc>
          <w:tcPr>
            <w:tcW w:w="0" w:type="auto"/>
            <w:hideMark/>
          </w:tcPr>
          <w:p w14:paraId="78F77477" w14:textId="09A58C8D" w:rsidR="00BD7E0D" w:rsidRPr="00DA19E0" w:rsidRDefault="00BD7E0D" w:rsidP="00CC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19E0">
              <w:rPr>
                <w:sz w:val="16"/>
                <w:szCs w:val="16"/>
              </w:rPr>
              <w:t>If true,</w:t>
            </w:r>
            <w:r>
              <w:rPr>
                <w:sz w:val="16"/>
                <w:szCs w:val="16"/>
              </w:rPr>
              <w:t xml:space="preserve"> </w:t>
            </w:r>
            <w:r w:rsidRPr="00DA19E0">
              <w:rPr>
                <w:sz w:val="16"/>
                <w:szCs w:val="16"/>
              </w:rPr>
              <w:t xml:space="preserve">import </w:t>
            </w:r>
            <w:r>
              <w:rPr>
                <w:sz w:val="16"/>
                <w:szCs w:val="16"/>
              </w:rPr>
              <w:t xml:space="preserve">job </w:t>
            </w:r>
            <w:r w:rsidRPr="00DA19E0">
              <w:rPr>
                <w:sz w:val="16"/>
                <w:szCs w:val="16"/>
              </w:rPr>
              <w:t>will search for existing customer.</w:t>
            </w:r>
          </w:p>
          <w:p w14:paraId="483BED38" w14:textId="77777777" w:rsidR="00BD7E0D" w:rsidRPr="00DA19E0" w:rsidRDefault="00BD7E0D" w:rsidP="00CC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19E0">
              <w:rPr>
                <w:sz w:val="16"/>
                <w:szCs w:val="16"/>
              </w:rPr>
              <w:t>Import will search based on default EIS search criteria using data from import XML.</w:t>
            </w:r>
          </w:p>
          <w:p w14:paraId="3E085E14" w14:textId="77777777" w:rsidR="00BD7E0D" w:rsidRPr="00DA19E0" w:rsidRDefault="00BD7E0D" w:rsidP="00CC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19E0">
              <w:rPr>
                <w:sz w:val="16"/>
                <w:szCs w:val="16"/>
              </w:rPr>
              <w:t xml:space="preserve">If customer is not found, the option </w:t>
            </w:r>
            <w:proofErr w:type="spellStart"/>
            <w:r w:rsidRPr="00DA19E0">
              <w:rPr>
                <w:sz w:val="16"/>
                <w:szCs w:val="16"/>
              </w:rPr>
              <w:t>createCustomer</w:t>
            </w:r>
            <w:proofErr w:type="spellEnd"/>
            <w:r w:rsidRPr="00DA19E0">
              <w:rPr>
                <w:sz w:val="16"/>
                <w:szCs w:val="16"/>
              </w:rPr>
              <w:t xml:space="preserve"> is used to determine next action.</w:t>
            </w:r>
          </w:p>
          <w:p w14:paraId="620DEBD9" w14:textId="77777777" w:rsidR="00BD7E0D" w:rsidRPr="00DA19E0" w:rsidRDefault="00BD7E0D" w:rsidP="00CC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B1DC1B8" w14:textId="77777777" w:rsidR="00BD7E0D" w:rsidRPr="00DA19E0" w:rsidRDefault="00BD7E0D" w:rsidP="00CC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19E0">
              <w:rPr>
                <w:sz w:val="16"/>
                <w:szCs w:val="16"/>
              </w:rPr>
              <w:t xml:space="preserve">If customer is not found and if </w:t>
            </w:r>
            <w:proofErr w:type="spellStart"/>
            <w:r w:rsidRPr="00DA19E0">
              <w:rPr>
                <w:sz w:val="16"/>
                <w:szCs w:val="16"/>
              </w:rPr>
              <w:t>createCustomer</w:t>
            </w:r>
            <w:proofErr w:type="spellEnd"/>
            <w:r w:rsidRPr="00DA19E0">
              <w:rPr>
                <w:sz w:val="16"/>
                <w:szCs w:val="16"/>
              </w:rPr>
              <w:t xml:space="preserve"> is false, then import will reject the customer import XML file.</w:t>
            </w:r>
          </w:p>
          <w:p w14:paraId="4F9D7A2C" w14:textId="77777777" w:rsidR="00BD7E0D" w:rsidRPr="00DA19E0" w:rsidRDefault="00BD7E0D" w:rsidP="00CC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19E0">
              <w:rPr>
                <w:sz w:val="16"/>
                <w:szCs w:val="16"/>
              </w:rPr>
              <w:t>If more than one customer is found matching search criteria, customer import XML is rejected with the corresponding error message:</w:t>
            </w:r>
          </w:p>
          <w:p w14:paraId="3C71089F" w14:textId="6764CB04" w:rsidR="00BD7E0D" w:rsidRPr="00DA19E0" w:rsidRDefault="00BD7E0D" w:rsidP="000D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19E0">
              <w:rPr>
                <w:noProof/>
                <w:snapToGrid w:val="0"/>
                <w:sz w:val="16"/>
                <w:szCs w:val="16"/>
              </w:rPr>
              <w:t>CONV_ERR_215 – “There are more than one customer matching search criteria: %s”</w:t>
            </w:r>
          </w:p>
        </w:tc>
      </w:tr>
      <w:tr w:rsidR="00BD7E0D" w:rsidRPr="000D0F64" w14:paraId="3253658D" w14:textId="77777777" w:rsidTr="00BD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0DB99BC" w14:textId="45925E07" w:rsidR="00BD7E0D" w:rsidRPr="00DA19E0" w:rsidRDefault="00BD7E0D" w:rsidP="00BD7E0D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DA19E0">
              <w:rPr>
                <w:b w:val="0"/>
                <w:bCs w:val="0"/>
                <w:i/>
                <w:iCs/>
                <w:sz w:val="16"/>
                <w:szCs w:val="16"/>
              </w:rPr>
              <w:t>createCustomer</w:t>
            </w:r>
            <w:proofErr w:type="spellEnd"/>
            <w:r w:rsidRPr="00BD7E0D">
              <w:rPr>
                <w:b w:val="0"/>
                <w:bCs w:val="0"/>
                <w:i/>
                <w:iCs/>
                <w:sz w:val="16"/>
                <w:szCs w:val="16"/>
              </w:rPr>
              <w:t>= true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/false</w:t>
            </w:r>
          </w:p>
        </w:tc>
        <w:tc>
          <w:tcPr>
            <w:tcW w:w="0" w:type="auto"/>
          </w:tcPr>
          <w:p w14:paraId="3C1B0ADF" w14:textId="77777777" w:rsidR="00BD7E0D" w:rsidRDefault="00BD7E0D" w:rsidP="00BD7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true, i</w:t>
            </w:r>
            <w:r w:rsidRPr="00DA19E0">
              <w:rPr>
                <w:sz w:val="16"/>
                <w:szCs w:val="16"/>
              </w:rPr>
              <w:t xml:space="preserve">mport </w:t>
            </w:r>
            <w:r>
              <w:rPr>
                <w:sz w:val="16"/>
                <w:szCs w:val="16"/>
              </w:rPr>
              <w:t xml:space="preserve">job </w:t>
            </w:r>
            <w:r w:rsidRPr="00DA19E0">
              <w:rPr>
                <w:sz w:val="16"/>
                <w:szCs w:val="16"/>
              </w:rPr>
              <w:t>will create a customer from main insured.</w:t>
            </w:r>
          </w:p>
          <w:p w14:paraId="7D1BE5FF" w14:textId="0FDE2812" w:rsidR="00BD7E0D" w:rsidRPr="00DA19E0" w:rsidRDefault="00BD7E0D" w:rsidP="00BD7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If false, import job will not create a customer but reject data upload if customer search was not successful</w:t>
            </w:r>
          </w:p>
        </w:tc>
      </w:tr>
    </w:tbl>
    <w:p w14:paraId="51B7DD6B" w14:textId="77777777" w:rsidR="00C31569" w:rsidRDefault="00C31569" w:rsidP="003A19E0">
      <w:pPr>
        <w:rPr>
          <w:rFonts w:ascii="Calibri" w:hAnsi="Calibri"/>
        </w:rPr>
      </w:pPr>
    </w:p>
    <w:p w14:paraId="6278AD7E" w14:textId="0CA54898" w:rsidR="00C31569" w:rsidRDefault="00C31569" w:rsidP="00C75AAE">
      <w:pPr>
        <w:pStyle w:val="Heading3"/>
      </w:pPr>
      <w:bookmarkStart w:id="33" w:name="_Toc412718422"/>
      <w:r>
        <w:t>Customer type</w:t>
      </w:r>
      <w:bookmarkEnd w:id="33"/>
    </w:p>
    <w:p w14:paraId="3C529DBE" w14:textId="7016E306" w:rsidR="000D0F64" w:rsidRDefault="000D0F64" w:rsidP="003A19E0">
      <w:pPr>
        <w:rPr>
          <w:rFonts w:ascii="Calibri" w:hAnsi="Calibri"/>
        </w:rPr>
      </w:pPr>
      <w:r>
        <w:rPr>
          <w:rFonts w:ascii="Calibri" w:hAnsi="Calibri"/>
        </w:rPr>
        <w:t xml:space="preserve">MCS import jobs should support a different search algorithm </w:t>
      </w:r>
      <w:r w:rsidR="00C31569">
        <w:rPr>
          <w:rFonts w:ascii="Calibri" w:hAnsi="Calibri"/>
        </w:rPr>
        <w:t xml:space="preserve">for an existing customer </w:t>
      </w:r>
      <w:r>
        <w:rPr>
          <w:rFonts w:ascii="Calibri" w:hAnsi="Calibri"/>
        </w:rPr>
        <w:t xml:space="preserve">depending on the </w:t>
      </w:r>
      <w:r w:rsidR="00C31569">
        <w:rPr>
          <w:rFonts w:ascii="Calibri" w:hAnsi="Calibri"/>
        </w:rPr>
        <w:t xml:space="preserve">value of field </w:t>
      </w:r>
      <w:r>
        <w:rPr>
          <w:rFonts w:ascii="Calibri" w:hAnsi="Calibri"/>
        </w:rPr>
        <w:t>“</w:t>
      </w:r>
      <w:proofErr w:type="spellStart"/>
      <w:r w:rsidRPr="000D0F64">
        <w:rPr>
          <w:rFonts w:ascii="Calibri" w:hAnsi="Calibri"/>
        </w:rPr>
        <w:t>CustomerType</w:t>
      </w:r>
      <w:proofErr w:type="spellEnd"/>
      <w:r w:rsidRPr="000D0F64">
        <w:rPr>
          <w:rFonts w:ascii="Calibri" w:hAnsi="Calibri"/>
        </w:rPr>
        <w:t>’</w:t>
      </w:r>
      <w:r w:rsidR="00ED6977">
        <w:rPr>
          <w:rFonts w:ascii="Calibri" w:hAnsi="Calibri"/>
        </w:rPr>
        <w:t xml:space="preserve"> (values </w:t>
      </w:r>
      <w:r w:rsidR="00ED6977" w:rsidRPr="00ED6977">
        <w:rPr>
          <w:rFonts w:ascii="Calibri" w:hAnsi="Calibri"/>
        </w:rPr>
        <w:t>“IND” or NONINDV)</w:t>
      </w:r>
      <w:r>
        <w:rPr>
          <w:rFonts w:ascii="Calibri" w:hAnsi="Calibri"/>
        </w:rPr>
        <w:t>.</w:t>
      </w:r>
    </w:p>
    <w:p w14:paraId="3BDEAF5C" w14:textId="50A757D2" w:rsidR="00C31569" w:rsidRPr="00601856" w:rsidRDefault="00C31569" w:rsidP="00C75AAE">
      <w:pPr>
        <w:pStyle w:val="Heading3"/>
        <w:rPr>
          <w:rFonts w:ascii="Calibri" w:hAnsi="Calibri"/>
        </w:rPr>
      </w:pPr>
      <w:bookmarkStart w:id="34" w:name="_Toc412718423"/>
      <w:r>
        <w:t>Create new Customer/Account</w:t>
      </w:r>
      <w:bookmarkEnd w:id="34"/>
    </w:p>
    <w:p w14:paraId="58A9A1EB" w14:textId="7FC0D1BB" w:rsidR="003A19E0" w:rsidRDefault="00ED6977" w:rsidP="003A19E0">
      <w:r>
        <w:rPr>
          <w:rFonts w:ascii="Calibri" w:hAnsi="Calibri"/>
        </w:rPr>
        <w:t>T</w:t>
      </w:r>
      <w:r w:rsidR="0012704B" w:rsidRPr="00676927">
        <w:t xml:space="preserve">he </w:t>
      </w:r>
      <w:r w:rsidR="003A19E0" w:rsidRPr="00676927">
        <w:t xml:space="preserve">following </w:t>
      </w:r>
      <w:r>
        <w:t xml:space="preserve">fields must be filled </w:t>
      </w:r>
      <w:r w:rsidR="00F67D71">
        <w:t>in the</w:t>
      </w:r>
      <w:r>
        <w:t xml:space="preserve"> Customer component and the following </w:t>
      </w:r>
      <w:r w:rsidR="003A19E0" w:rsidRPr="00676927">
        <w:t>approach should be used to create</w:t>
      </w:r>
      <w:r w:rsidR="00F266A2">
        <w:t xml:space="preserve"> a </w:t>
      </w:r>
      <w:r>
        <w:t>new Customer component:</w:t>
      </w:r>
    </w:p>
    <w:p w14:paraId="3D08569E" w14:textId="77777777" w:rsidR="00D509A0" w:rsidRPr="00676927" w:rsidRDefault="00D509A0" w:rsidP="003A19E0"/>
    <w:tbl>
      <w:tblPr>
        <w:tblStyle w:val="TableGrid"/>
        <w:tblW w:w="0" w:type="auto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93"/>
        <w:gridCol w:w="2018"/>
        <w:gridCol w:w="1392"/>
        <w:gridCol w:w="7227"/>
      </w:tblGrid>
      <w:tr w:rsidR="003A19E0" w:rsidRPr="00676927" w14:paraId="6A783B2A" w14:textId="77777777" w:rsidTr="00853A5D">
        <w:trPr>
          <w:cantSplit/>
          <w:tblHeader/>
        </w:trPr>
        <w:tc>
          <w:tcPr>
            <w:tcW w:w="393" w:type="dxa"/>
            <w:shd w:val="clear" w:color="auto" w:fill="F2F2F2" w:themeFill="background1" w:themeFillShade="F2"/>
          </w:tcPr>
          <w:p w14:paraId="7EB589A3" w14:textId="77777777" w:rsidR="003A19E0" w:rsidRPr="003D5562" w:rsidRDefault="003A19E0" w:rsidP="00853A5D">
            <w:pPr>
              <w:jc w:val="center"/>
              <w:rPr>
                <w:b/>
                <w:sz w:val="16"/>
                <w:szCs w:val="16"/>
              </w:rPr>
            </w:pPr>
            <w:r w:rsidRPr="003D5562">
              <w:rPr>
                <w:b/>
                <w:sz w:val="16"/>
                <w:szCs w:val="16"/>
              </w:rPr>
              <w:lastRenderedPageBreak/>
              <w:t>nr</w:t>
            </w:r>
          </w:p>
        </w:tc>
        <w:tc>
          <w:tcPr>
            <w:tcW w:w="2018" w:type="dxa"/>
            <w:shd w:val="clear" w:color="auto" w:fill="F2F2F2" w:themeFill="background1" w:themeFillShade="F2"/>
          </w:tcPr>
          <w:p w14:paraId="156E272E" w14:textId="153DF5E8" w:rsidR="003A19E0" w:rsidRPr="003D5562" w:rsidRDefault="005C2D27" w:rsidP="005C2D27">
            <w:pPr>
              <w:rPr>
                <w:b/>
                <w:sz w:val="16"/>
                <w:szCs w:val="16"/>
              </w:rPr>
            </w:pPr>
            <w:r w:rsidRPr="003D5562">
              <w:rPr>
                <w:b/>
                <w:sz w:val="16"/>
                <w:szCs w:val="16"/>
              </w:rPr>
              <w:t>Customer component</w:t>
            </w:r>
          </w:p>
        </w:tc>
        <w:tc>
          <w:tcPr>
            <w:tcW w:w="1392" w:type="dxa"/>
            <w:shd w:val="clear" w:color="auto" w:fill="F2F2F2" w:themeFill="background1" w:themeFillShade="F2"/>
          </w:tcPr>
          <w:p w14:paraId="3DE1D804" w14:textId="0F4F3FC9" w:rsidR="003A19E0" w:rsidRPr="003D5562" w:rsidRDefault="003017E1" w:rsidP="00853A5D">
            <w:pPr>
              <w:jc w:val="center"/>
              <w:rPr>
                <w:b/>
                <w:sz w:val="16"/>
                <w:szCs w:val="16"/>
              </w:rPr>
            </w:pPr>
            <w:r w:rsidRPr="003D5562">
              <w:rPr>
                <w:b/>
                <w:sz w:val="16"/>
                <w:szCs w:val="16"/>
              </w:rPr>
              <w:t>XML</w:t>
            </w:r>
            <w:r w:rsidR="003A19E0" w:rsidRPr="003D5562">
              <w:rPr>
                <w:b/>
                <w:sz w:val="16"/>
                <w:szCs w:val="16"/>
              </w:rPr>
              <w:t>/Default</w:t>
            </w:r>
            <w:r w:rsidR="005C2D27" w:rsidRPr="003D5562">
              <w:rPr>
                <w:b/>
                <w:sz w:val="16"/>
                <w:szCs w:val="16"/>
              </w:rPr>
              <w:t>ed by import</w:t>
            </w:r>
          </w:p>
        </w:tc>
        <w:tc>
          <w:tcPr>
            <w:tcW w:w="7227" w:type="dxa"/>
            <w:shd w:val="clear" w:color="auto" w:fill="F2F2F2" w:themeFill="background1" w:themeFillShade="F2"/>
          </w:tcPr>
          <w:p w14:paraId="1C28F629" w14:textId="77777777" w:rsidR="003A19E0" w:rsidRPr="003D5562" w:rsidRDefault="003A19E0" w:rsidP="00853A5D">
            <w:pPr>
              <w:jc w:val="center"/>
              <w:rPr>
                <w:b/>
                <w:sz w:val="16"/>
                <w:szCs w:val="16"/>
              </w:rPr>
            </w:pPr>
            <w:r w:rsidRPr="003D5562">
              <w:rPr>
                <w:b/>
                <w:sz w:val="16"/>
                <w:szCs w:val="16"/>
              </w:rPr>
              <w:t>Details</w:t>
            </w:r>
          </w:p>
        </w:tc>
      </w:tr>
      <w:tr w:rsidR="003A19E0" w:rsidRPr="00676927" w14:paraId="764B715A" w14:textId="77777777" w:rsidTr="00853A5D">
        <w:trPr>
          <w:cantSplit/>
          <w:trHeight w:val="144"/>
        </w:trPr>
        <w:tc>
          <w:tcPr>
            <w:tcW w:w="393" w:type="dxa"/>
            <w:shd w:val="clear" w:color="auto" w:fill="auto"/>
          </w:tcPr>
          <w:p w14:paraId="2182A3E9" w14:textId="77777777" w:rsidR="003A19E0" w:rsidRPr="00676927" w:rsidRDefault="003A19E0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1</w:t>
            </w:r>
          </w:p>
        </w:tc>
        <w:tc>
          <w:tcPr>
            <w:tcW w:w="2018" w:type="dxa"/>
          </w:tcPr>
          <w:p w14:paraId="2BD6D978" w14:textId="77777777" w:rsidR="003A19E0" w:rsidRPr="00676927" w:rsidRDefault="003A19E0" w:rsidP="00853A5D">
            <w:pPr>
              <w:spacing w:before="120" w:after="120"/>
              <w:rPr>
                <w:sz w:val="16"/>
                <w:szCs w:val="16"/>
              </w:rPr>
            </w:pPr>
            <w:r w:rsidRPr="00E15A7D">
              <w:rPr>
                <w:sz w:val="16"/>
                <w:szCs w:val="16"/>
              </w:rPr>
              <w:t>Assignment</w:t>
            </w:r>
          </w:p>
          <w:p w14:paraId="6C61906E" w14:textId="77777777" w:rsidR="003A19E0" w:rsidRPr="00676927" w:rsidRDefault="003A19E0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(assignment to the agency)</w:t>
            </w:r>
          </w:p>
        </w:tc>
        <w:tc>
          <w:tcPr>
            <w:tcW w:w="1392" w:type="dxa"/>
          </w:tcPr>
          <w:p w14:paraId="75EEC2DF" w14:textId="26967605" w:rsidR="003A19E0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XML</w:t>
            </w:r>
          </w:p>
        </w:tc>
        <w:tc>
          <w:tcPr>
            <w:tcW w:w="7227" w:type="dxa"/>
          </w:tcPr>
          <w:p w14:paraId="0EDD0395" w14:textId="77777777" w:rsidR="003A19E0" w:rsidRDefault="003A19E0" w:rsidP="00E56AB1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 xml:space="preserve"> ‘</w:t>
            </w:r>
            <w:r w:rsidR="00E56AB1">
              <w:rPr>
                <w:sz w:val="16"/>
                <w:szCs w:val="16"/>
              </w:rPr>
              <w:t>Producer</w:t>
            </w:r>
            <w:r w:rsidR="00823E36">
              <w:rPr>
                <w:sz w:val="16"/>
                <w:szCs w:val="16"/>
              </w:rPr>
              <w:t xml:space="preserve"> Code</w:t>
            </w:r>
            <w:r w:rsidRPr="00676927">
              <w:rPr>
                <w:sz w:val="16"/>
                <w:szCs w:val="16"/>
              </w:rPr>
              <w:t>/Sub-Producer Code’ from policy info (‘</w:t>
            </w:r>
            <w:proofErr w:type="spellStart"/>
            <w:r w:rsidRPr="00676927">
              <w:rPr>
                <w:sz w:val="16"/>
                <w:szCs w:val="16"/>
              </w:rPr>
              <w:t>subProducerCd</w:t>
            </w:r>
            <w:proofErr w:type="spellEnd"/>
            <w:r w:rsidRPr="00676927">
              <w:rPr>
                <w:sz w:val="16"/>
                <w:szCs w:val="16"/>
              </w:rPr>
              <w:t>’) { EIS API “</w:t>
            </w:r>
            <w:proofErr w:type="spellStart"/>
            <w:r w:rsidRPr="00676927">
              <w:rPr>
                <w:sz w:val="16"/>
                <w:szCs w:val="16"/>
              </w:rPr>
              <w:t>getProducerCd</w:t>
            </w:r>
            <w:proofErr w:type="spellEnd"/>
            <w:r w:rsidRPr="00676927">
              <w:rPr>
                <w:sz w:val="16"/>
                <w:szCs w:val="16"/>
              </w:rPr>
              <w:t>” }</w:t>
            </w:r>
          </w:p>
          <w:p w14:paraId="4FDF1863" w14:textId="77777777" w:rsidR="00425AE8" w:rsidRDefault="00425AE8" w:rsidP="00E56AB1">
            <w:pPr>
              <w:spacing w:before="120" w:after="120"/>
              <w:rPr>
                <w:sz w:val="16"/>
                <w:szCs w:val="16"/>
              </w:rPr>
            </w:pPr>
          </w:p>
          <w:p w14:paraId="63B6C90A" w14:textId="2A2656CB" w:rsidR="00425AE8" w:rsidRPr="00676927" w:rsidRDefault="00425AE8" w:rsidP="00E56AB1">
            <w:pPr>
              <w:spacing w:before="120" w:after="120"/>
              <w:rPr>
                <w:sz w:val="16"/>
                <w:szCs w:val="16"/>
              </w:rPr>
            </w:pPr>
          </w:p>
        </w:tc>
      </w:tr>
      <w:tr w:rsidR="003A19E0" w:rsidRPr="00676927" w14:paraId="7503C3DA" w14:textId="77777777" w:rsidTr="00853A5D">
        <w:trPr>
          <w:cantSplit/>
          <w:trHeight w:val="144"/>
        </w:trPr>
        <w:tc>
          <w:tcPr>
            <w:tcW w:w="393" w:type="dxa"/>
            <w:shd w:val="clear" w:color="auto" w:fill="auto"/>
          </w:tcPr>
          <w:p w14:paraId="4748790A" w14:textId="77777777" w:rsidR="003A19E0" w:rsidRPr="00676927" w:rsidRDefault="003A19E0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2</w:t>
            </w:r>
          </w:p>
        </w:tc>
        <w:tc>
          <w:tcPr>
            <w:tcW w:w="2018" w:type="dxa"/>
          </w:tcPr>
          <w:p w14:paraId="42584B7A" w14:textId="77777777" w:rsidR="003A19E0" w:rsidRPr="00676927" w:rsidRDefault="003A19E0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Customer Type</w:t>
            </w:r>
          </w:p>
        </w:tc>
        <w:tc>
          <w:tcPr>
            <w:tcW w:w="1392" w:type="dxa"/>
          </w:tcPr>
          <w:p w14:paraId="50544ECD" w14:textId="753A5A48" w:rsidR="003A19E0" w:rsidRPr="00E15A7D" w:rsidRDefault="009067D8" w:rsidP="009067D8">
            <w:pPr>
              <w:spacing w:before="120" w:after="120"/>
              <w:rPr>
                <w:sz w:val="16"/>
                <w:szCs w:val="16"/>
              </w:rPr>
            </w:pPr>
            <w:r w:rsidRPr="00E15A7D">
              <w:rPr>
                <w:sz w:val="16"/>
                <w:szCs w:val="16"/>
              </w:rPr>
              <w:t>XML</w:t>
            </w:r>
          </w:p>
        </w:tc>
        <w:tc>
          <w:tcPr>
            <w:tcW w:w="7227" w:type="dxa"/>
          </w:tcPr>
          <w:p w14:paraId="4D5FF340" w14:textId="313CE00E" w:rsidR="003A19E0" w:rsidRPr="00E15A7D" w:rsidRDefault="00425AE8" w:rsidP="00E15A7D">
            <w:pPr>
              <w:spacing w:before="120" w:after="120"/>
              <w:rPr>
                <w:sz w:val="16"/>
                <w:szCs w:val="16"/>
              </w:rPr>
            </w:pPr>
            <w:r w:rsidRPr="00E15A7D">
              <w:rPr>
                <w:sz w:val="16"/>
                <w:szCs w:val="16"/>
              </w:rPr>
              <w:t>E</w:t>
            </w:r>
            <w:r w:rsidR="009067D8" w:rsidRPr="00E15A7D">
              <w:rPr>
                <w:sz w:val="16"/>
                <w:szCs w:val="16"/>
              </w:rPr>
              <w:t>ither</w:t>
            </w:r>
            <w:r w:rsidR="00E15A7D">
              <w:rPr>
                <w:sz w:val="16"/>
                <w:szCs w:val="16"/>
              </w:rPr>
              <w:t xml:space="preserve"> </w:t>
            </w:r>
            <w:r w:rsidR="003A19E0" w:rsidRPr="00E15A7D">
              <w:rPr>
                <w:sz w:val="16"/>
                <w:szCs w:val="16"/>
              </w:rPr>
              <w:t>IND</w:t>
            </w:r>
            <w:r w:rsidR="00E15A7D">
              <w:rPr>
                <w:sz w:val="16"/>
                <w:szCs w:val="16"/>
              </w:rPr>
              <w:t>V</w:t>
            </w:r>
            <w:r w:rsidR="009067D8" w:rsidRPr="00E15A7D">
              <w:rPr>
                <w:sz w:val="16"/>
                <w:szCs w:val="16"/>
              </w:rPr>
              <w:t xml:space="preserve"> or NONIND</w:t>
            </w:r>
            <w:r w:rsidR="003017E1" w:rsidRPr="00E15A7D">
              <w:rPr>
                <w:sz w:val="16"/>
                <w:szCs w:val="16"/>
              </w:rPr>
              <w:t>V</w:t>
            </w:r>
            <w:r w:rsidR="003A19E0" w:rsidRPr="00E15A7D">
              <w:rPr>
                <w:sz w:val="16"/>
                <w:szCs w:val="16"/>
              </w:rPr>
              <w:t xml:space="preserve"> { </w:t>
            </w:r>
            <w:r w:rsidR="00E15A7D" w:rsidRPr="00E15A7D">
              <w:rPr>
                <w:sz w:val="16"/>
                <w:szCs w:val="16"/>
              </w:rPr>
              <w:t xml:space="preserve">related to </w:t>
            </w:r>
            <w:r w:rsidR="003A19E0" w:rsidRPr="00E15A7D">
              <w:rPr>
                <w:sz w:val="16"/>
                <w:szCs w:val="16"/>
              </w:rPr>
              <w:t>EIS lookup ‘</w:t>
            </w:r>
            <w:proofErr w:type="spellStart"/>
            <w:r w:rsidR="003A19E0" w:rsidRPr="00E15A7D">
              <w:rPr>
                <w:sz w:val="16"/>
                <w:szCs w:val="16"/>
              </w:rPr>
              <w:t>CustomerType</w:t>
            </w:r>
            <w:proofErr w:type="spellEnd"/>
            <w:r w:rsidR="003A19E0" w:rsidRPr="00E15A7D">
              <w:rPr>
                <w:sz w:val="16"/>
                <w:szCs w:val="16"/>
              </w:rPr>
              <w:t>’}</w:t>
            </w:r>
          </w:p>
        </w:tc>
      </w:tr>
      <w:tr w:rsidR="003A19E0" w:rsidRPr="00676927" w14:paraId="4DA39ED0" w14:textId="77777777" w:rsidTr="00853A5D">
        <w:trPr>
          <w:cantSplit/>
          <w:trHeight w:val="144"/>
        </w:trPr>
        <w:tc>
          <w:tcPr>
            <w:tcW w:w="393" w:type="dxa"/>
            <w:shd w:val="clear" w:color="auto" w:fill="auto"/>
          </w:tcPr>
          <w:p w14:paraId="2C7D67BA" w14:textId="77777777" w:rsidR="003A19E0" w:rsidRPr="00676927" w:rsidRDefault="003A19E0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3</w:t>
            </w:r>
          </w:p>
        </w:tc>
        <w:tc>
          <w:tcPr>
            <w:tcW w:w="2018" w:type="dxa"/>
          </w:tcPr>
          <w:p w14:paraId="620102D7" w14:textId="77777777" w:rsidR="003A19E0" w:rsidRPr="00676927" w:rsidRDefault="003A19E0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Customer Name Info</w:t>
            </w:r>
          </w:p>
        </w:tc>
        <w:tc>
          <w:tcPr>
            <w:tcW w:w="1392" w:type="dxa"/>
          </w:tcPr>
          <w:p w14:paraId="5BD6DBC1" w14:textId="3D9962CA" w:rsidR="003A19E0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XML</w:t>
            </w:r>
          </w:p>
        </w:tc>
        <w:tc>
          <w:tcPr>
            <w:tcW w:w="7227" w:type="dxa"/>
          </w:tcPr>
          <w:p w14:paraId="5CB9594C" w14:textId="77777777" w:rsidR="003A19E0" w:rsidRPr="00676927" w:rsidRDefault="003A19E0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‘</w:t>
            </w:r>
            <w:proofErr w:type="spellStart"/>
            <w:r w:rsidRPr="00676927">
              <w:rPr>
                <w:sz w:val="16"/>
                <w:szCs w:val="16"/>
              </w:rPr>
              <w:t>NameInfo</w:t>
            </w:r>
            <w:proofErr w:type="spellEnd"/>
            <w:r w:rsidRPr="00676927">
              <w:rPr>
                <w:sz w:val="16"/>
                <w:szCs w:val="16"/>
              </w:rPr>
              <w:t>’ from policy’s main insured {</w:t>
            </w:r>
            <w:r w:rsidRPr="00676927">
              <w:t xml:space="preserve"> </w:t>
            </w:r>
            <w:r w:rsidRPr="00676927">
              <w:rPr>
                <w:sz w:val="16"/>
                <w:szCs w:val="16"/>
              </w:rPr>
              <w:t>EIS API method “</w:t>
            </w:r>
            <w:proofErr w:type="spellStart"/>
            <w:r w:rsidRPr="00676927">
              <w:rPr>
                <w:sz w:val="16"/>
                <w:szCs w:val="16"/>
              </w:rPr>
              <w:t>getNameInfo</w:t>
            </w:r>
            <w:proofErr w:type="spellEnd"/>
            <w:r w:rsidRPr="00676927">
              <w:rPr>
                <w:sz w:val="16"/>
                <w:szCs w:val="16"/>
              </w:rPr>
              <w:t>”, “</w:t>
            </w:r>
            <w:proofErr w:type="spellStart"/>
            <w:r w:rsidRPr="00676927">
              <w:rPr>
                <w:sz w:val="16"/>
                <w:szCs w:val="16"/>
              </w:rPr>
              <w:t>getMainInsured</w:t>
            </w:r>
            <w:proofErr w:type="spellEnd"/>
            <w:r w:rsidRPr="00676927">
              <w:rPr>
                <w:sz w:val="16"/>
                <w:szCs w:val="16"/>
              </w:rPr>
              <w:t>”}</w:t>
            </w:r>
          </w:p>
        </w:tc>
      </w:tr>
      <w:tr w:rsidR="00996BE4" w:rsidRPr="00676927" w14:paraId="4D85008B" w14:textId="77777777" w:rsidTr="00853A5D">
        <w:trPr>
          <w:cantSplit/>
          <w:trHeight w:val="144"/>
        </w:trPr>
        <w:tc>
          <w:tcPr>
            <w:tcW w:w="393" w:type="dxa"/>
            <w:shd w:val="clear" w:color="auto" w:fill="auto"/>
          </w:tcPr>
          <w:p w14:paraId="1985B161" w14:textId="77777777" w:rsidR="00996BE4" w:rsidRDefault="00996BE4" w:rsidP="00853A5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2018" w:type="dxa"/>
          </w:tcPr>
          <w:p w14:paraId="38F28E49" w14:textId="0272AF9D" w:rsidR="00996BE4" w:rsidRPr="00676927" w:rsidRDefault="00996BE4" w:rsidP="00853A5D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 Info</w:t>
            </w:r>
          </w:p>
        </w:tc>
        <w:tc>
          <w:tcPr>
            <w:tcW w:w="1392" w:type="dxa"/>
          </w:tcPr>
          <w:p w14:paraId="4C495B43" w14:textId="1A77A1FE" w:rsidR="00996BE4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XML</w:t>
            </w:r>
          </w:p>
        </w:tc>
        <w:tc>
          <w:tcPr>
            <w:tcW w:w="7227" w:type="dxa"/>
          </w:tcPr>
          <w:p w14:paraId="353F03E4" w14:textId="77777777" w:rsidR="00996BE4" w:rsidRPr="00676927" w:rsidRDefault="00996BE4" w:rsidP="00853A5D">
            <w:pPr>
              <w:spacing w:before="120" w:after="120"/>
              <w:rPr>
                <w:sz w:val="16"/>
                <w:szCs w:val="16"/>
              </w:rPr>
            </w:pPr>
          </w:p>
        </w:tc>
      </w:tr>
      <w:tr w:rsidR="003A19E0" w:rsidRPr="00676927" w14:paraId="19A9196A" w14:textId="77777777" w:rsidTr="00853A5D">
        <w:trPr>
          <w:cantSplit/>
          <w:trHeight w:val="144"/>
        </w:trPr>
        <w:tc>
          <w:tcPr>
            <w:tcW w:w="393" w:type="dxa"/>
            <w:shd w:val="clear" w:color="auto" w:fill="auto"/>
          </w:tcPr>
          <w:p w14:paraId="239B0053" w14:textId="6CA1016A" w:rsidR="003A19E0" w:rsidRPr="00676927" w:rsidRDefault="00996BE4" w:rsidP="00853A5D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018" w:type="dxa"/>
          </w:tcPr>
          <w:p w14:paraId="0C682AE6" w14:textId="77777777" w:rsidR="003A19E0" w:rsidRPr="00676927" w:rsidRDefault="003A19E0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Address Info</w:t>
            </w:r>
          </w:p>
        </w:tc>
        <w:tc>
          <w:tcPr>
            <w:tcW w:w="1392" w:type="dxa"/>
          </w:tcPr>
          <w:p w14:paraId="13427C9E" w14:textId="3F84A9D8" w:rsidR="003A19E0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XML</w:t>
            </w:r>
          </w:p>
        </w:tc>
        <w:tc>
          <w:tcPr>
            <w:tcW w:w="7227" w:type="dxa"/>
          </w:tcPr>
          <w:p w14:paraId="2BB8743D" w14:textId="30C13920" w:rsidR="003A19E0" w:rsidRDefault="0074258C" w:rsidP="00853A5D">
            <w:pPr>
              <w:spacing w:before="120" w:after="120"/>
              <w:rPr>
                <w:sz w:val="16"/>
                <w:szCs w:val="16"/>
              </w:rPr>
            </w:pPr>
            <w:r w:rsidRPr="0074258C">
              <w:rPr>
                <w:sz w:val="16"/>
                <w:szCs w:val="16"/>
              </w:rPr>
              <w:t>‘Mailing’</w:t>
            </w:r>
            <w:r>
              <w:rPr>
                <w:sz w:val="16"/>
                <w:szCs w:val="16"/>
              </w:rPr>
              <w:t xml:space="preserve"> a</w:t>
            </w:r>
            <w:r w:rsidR="003A19E0" w:rsidRPr="00676927">
              <w:rPr>
                <w:sz w:val="16"/>
                <w:szCs w:val="16"/>
              </w:rPr>
              <w:t>ddress</w:t>
            </w:r>
            <w:r>
              <w:rPr>
                <w:sz w:val="16"/>
                <w:szCs w:val="16"/>
              </w:rPr>
              <w:t xml:space="preserve"> </w:t>
            </w:r>
            <w:r w:rsidRPr="0074258C">
              <w:rPr>
                <w:sz w:val="16"/>
                <w:szCs w:val="16"/>
              </w:rPr>
              <w:t xml:space="preserve">(Lookup: </w:t>
            </w:r>
            <w:proofErr w:type="spellStart"/>
            <w:r w:rsidRPr="0074258C">
              <w:rPr>
                <w:sz w:val="16"/>
                <w:szCs w:val="16"/>
              </w:rPr>
              <w:t>PrecAddressType</w:t>
            </w:r>
            <w:proofErr w:type="spellEnd"/>
            <w:r w:rsidRPr="0074258C">
              <w:rPr>
                <w:sz w:val="16"/>
                <w:szCs w:val="16"/>
              </w:rPr>
              <w:t xml:space="preserve">) </w:t>
            </w:r>
            <w:r>
              <w:rPr>
                <w:sz w:val="16"/>
                <w:szCs w:val="16"/>
              </w:rPr>
              <w:t xml:space="preserve"> is taken</w:t>
            </w:r>
            <w:r w:rsidR="003A19E0" w:rsidRPr="00676927">
              <w:rPr>
                <w:sz w:val="16"/>
                <w:szCs w:val="16"/>
              </w:rPr>
              <w:t xml:space="preserve"> from policy’s main insured’s primary address {</w:t>
            </w:r>
            <w:r w:rsidR="003A19E0" w:rsidRPr="00676927">
              <w:t xml:space="preserve"> </w:t>
            </w:r>
            <w:r w:rsidR="003A19E0" w:rsidRPr="00676927">
              <w:rPr>
                <w:sz w:val="16"/>
                <w:szCs w:val="16"/>
              </w:rPr>
              <w:t>EIS API method “</w:t>
            </w:r>
            <w:proofErr w:type="spellStart"/>
            <w:r w:rsidR="003A19E0" w:rsidRPr="00676927">
              <w:rPr>
                <w:sz w:val="16"/>
                <w:szCs w:val="16"/>
              </w:rPr>
              <w:t>getAddress</w:t>
            </w:r>
            <w:proofErr w:type="spellEnd"/>
            <w:r w:rsidR="003A19E0" w:rsidRPr="00676927">
              <w:rPr>
                <w:sz w:val="16"/>
                <w:szCs w:val="16"/>
              </w:rPr>
              <w:t>”, “</w:t>
            </w:r>
            <w:proofErr w:type="spellStart"/>
            <w:r w:rsidR="003A19E0" w:rsidRPr="00676927">
              <w:rPr>
                <w:sz w:val="16"/>
                <w:szCs w:val="16"/>
              </w:rPr>
              <w:t>getPrimaryAddressEntity</w:t>
            </w:r>
            <w:proofErr w:type="spellEnd"/>
            <w:r w:rsidR="003A19E0" w:rsidRPr="00676927">
              <w:rPr>
                <w:sz w:val="16"/>
                <w:szCs w:val="16"/>
              </w:rPr>
              <w:t>”,“</w:t>
            </w:r>
            <w:proofErr w:type="spellStart"/>
            <w:r w:rsidR="003A19E0" w:rsidRPr="00676927">
              <w:rPr>
                <w:sz w:val="16"/>
                <w:szCs w:val="16"/>
              </w:rPr>
              <w:t>getMainInsured</w:t>
            </w:r>
            <w:proofErr w:type="spellEnd"/>
            <w:r w:rsidR="003A19E0" w:rsidRPr="00676927">
              <w:rPr>
                <w:sz w:val="16"/>
                <w:szCs w:val="16"/>
              </w:rPr>
              <w:t>”}</w:t>
            </w:r>
          </w:p>
          <w:p w14:paraId="78B382AD" w14:textId="21971656" w:rsidR="00DC5C20" w:rsidRPr="00676927" w:rsidRDefault="00DC5C20" w:rsidP="00DC5C20">
            <w:pPr>
              <w:rPr>
                <w:sz w:val="16"/>
                <w:szCs w:val="16"/>
              </w:rPr>
            </w:pPr>
          </w:p>
        </w:tc>
      </w:tr>
      <w:tr w:rsidR="003A19E0" w:rsidRPr="00676927" w14:paraId="7941381D" w14:textId="77777777" w:rsidTr="00853A5D">
        <w:trPr>
          <w:cantSplit/>
          <w:trHeight w:val="144"/>
        </w:trPr>
        <w:tc>
          <w:tcPr>
            <w:tcW w:w="393" w:type="dxa"/>
            <w:shd w:val="clear" w:color="auto" w:fill="auto"/>
          </w:tcPr>
          <w:p w14:paraId="271AA87F" w14:textId="2392E63A" w:rsidR="003A19E0" w:rsidRPr="00676927" w:rsidRDefault="00996BE4" w:rsidP="00853A5D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018" w:type="dxa"/>
          </w:tcPr>
          <w:p w14:paraId="44BECA6E" w14:textId="77777777" w:rsidR="003A19E0" w:rsidRPr="00410A06" w:rsidRDefault="003A19E0" w:rsidP="00853A5D">
            <w:pPr>
              <w:spacing w:before="120" w:after="120"/>
              <w:rPr>
                <w:sz w:val="16"/>
                <w:szCs w:val="16"/>
              </w:rPr>
            </w:pPr>
            <w:proofErr w:type="spellStart"/>
            <w:r w:rsidRPr="00410A06">
              <w:rPr>
                <w:sz w:val="16"/>
                <w:szCs w:val="16"/>
              </w:rPr>
              <w:t>QuoteCount</w:t>
            </w:r>
            <w:proofErr w:type="spellEnd"/>
          </w:p>
        </w:tc>
        <w:tc>
          <w:tcPr>
            <w:tcW w:w="1392" w:type="dxa"/>
          </w:tcPr>
          <w:p w14:paraId="6668C3F0" w14:textId="77777777" w:rsidR="003A19E0" w:rsidRPr="00410A06" w:rsidRDefault="003A19E0" w:rsidP="00853A5D">
            <w:pPr>
              <w:spacing w:before="120" w:after="120"/>
              <w:rPr>
                <w:sz w:val="16"/>
                <w:szCs w:val="16"/>
              </w:rPr>
            </w:pPr>
            <w:r w:rsidRPr="00410A06">
              <w:rPr>
                <w:sz w:val="16"/>
                <w:szCs w:val="16"/>
              </w:rPr>
              <w:t xml:space="preserve">Default </w:t>
            </w:r>
          </w:p>
        </w:tc>
        <w:tc>
          <w:tcPr>
            <w:tcW w:w="7227" w:type="dxa"/>
          </w:tcPr>
          <w:p w14:paraId="04517A35" w14:textId="77777777" w:rsidR="005C2D27" w:rsidRDefault="005C2D27" w:rsidP="005C2D27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will d</w:t>
            </w:r>
            <w:r w:rsidR="001668C8">
              <w:rPr>
                <w:sz w:val="16"/>
                <w:szCs w:val="16"/>
              </w:rPr>
              <w:t xml:space="preserve">efault </w:t>
            </w:r>
            <w:r>
              <w:rPr>
                <w:sz w:val="16"/>
                <w:szCs w:val="16"/>
              </w:rPr>
              <w:t xml:space="preserve">a value </w:t>
            </w:r>
            <w:r w:rsidR="001668C8">
              <w:rPr>
                <w:sz w:val="16"/>
                <w:szCs w:val="16"/>
              </w:rPr>
              <w:t xml:space="preserve">to 1 if </w:t>
            </w:r>
            <w:proofErr w:type="spellStart"/>
            <w:r w:rsidR="001668C8">
              <w:rPr>
                <w:sz w:val="16"/>
                <w:szCs w:val="16"/>
              </w:rPr>
              <w:t>NewBusiness</w:t>
            </w:r>
            <w:proofErr w:type="spellEnd"/>
            <w:r w:rsidR="001668C8">
              <w:rPr>
                <w:sz w:val="16"/>
                <w:szCs w:val="16"/>
              </w:rPr>
              <w:t xml:space="preserve"> quote will be create</w:t>
            </w:r>
            <w:r>
              <w:rPr>
                <w:sz w:val="16"/>
                <w:szCs w:val="16"/>
              </w:rPr>
              <w:t>d at the end of Import process</w:t>
            </w:r>
          </w:p>
          <w:p w14:paraId="5C31B031" w14:textId="1BF02ABF" w:rsidR="003A19E0" w:rsidRPr="00410A06" w:rsidRDefault="005C2D27" w:rsidP="005C2D27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will d</w:t>
            </w:r>
            <w:r w:rsidRPr="001668C8">
              <w:rPr>
                <w:sz w:val="16"/>
                <w:szCs w:val="16"/>
              </w:rPr>
              <w:t xml:space="preserve">efault </w:t>
            </w:r>
            <w:r w:rsidR="00E15A7D">
              <w:rPr>
                <w:sz w:val="16"/>
                <w:szCs w:val="16"/>
              </w:rPr>
              <w:t xml:space="preserve">a value </w:t>
            </w:r>
            <w:r w:rsidR="003A19E0" w:rsidRPr="00410A06">
              <w:rPr>
                <w:sz w:val="16"/>
                <w:szCs w:val="16"/>
              </w:rPr>
              <w:t>to 0</w:t>
            </w:r>
            <w:r w:rsidR="001668C8">
              <w:rPr>
                <w:sz w:val="16"/>
                <w:szCs w:val="16"/>
              </w:rPr>
              <w:t xml:space="preserve"> if Renewal quote </w:t>
            </w:r>
            <w:r w:rsidR="001668C8" w:rsidRPr="001668C8">
              <w:rPr>
                <w:sz w:val="16"/>
                <w:szCs w:val="16"/>
              </w:rPr>
              <w:t>will be created at the end of Import process</w:t>
            </w:r>
            <w:r w:rsidR="001668C8">
              <w:rPr>
                <w:sz w:val="16"/>
                <w:szCs w:val="16"/>
              </w:rPr>
              <w:t>.</w:t>
            </w:r>
          </w:p>
        </w:tc>
      </w:tr>
      <w:tr w:rsidR="00676927" w:rsidRPr="0047435B" w14:paraId="0193D52C" w14:textId="77777777" w:rsidTr="00853A5D">
        <w:trPr>
          <w:cantSplit/>
          <w:trHeight w:val="144"/>
        </w:trPr>
        <w:tc>
          <w:tcPr>
            <w:tcW w:w="393" w:type="dxa"/>
            <w:shd w:val="clear" w:color="auto" w:fill="auto"/>
          </w:tcPr>
          <w:p w14:paraId="227D3A3B" w14:textId="1F11066D" w:rsidR="00676927" w:rsidRPr="00676927" w:rsidRDefault="00996BE4" w:rsidP="00853A5D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018" w:type="dxa"/>
          </w:tcPr>
          <w:p w14:paraId="392FAEF8" w14:textId="19DB24F3" w:rsidR="00676927" w:rsidRPr="00410A06" w:rsidRDefault="00676927" w:rsidP="00853A5D">
            <w:pPr>
              <w:spacing w:before="120" w:after="120"/>
              <w:rPr>
                <w:sz w:val="16"/>
                <w:szCs w:val="16"/>
              </w:rPr>
            </w:pPr>
            <w:proofErr w:type="spellStart"/>
            <w:r w:rsidRPr="00410A06">
              <w:rPr>
                <w:sz w:val="16"/>
                <w:szCs w:val="16"/>
              </w:rPr>
              <w:t>PolicyCount</w:t>
            </w:r>
            <w:proofErr w:type="spellEnd"/>
          </w:p>
        </w:tc>
        <w:tc>
          <w:tcPr>
            <w:tcW w:w="1392" w:type="dxa"/>
          </w:tcPr>
          <w:p w14:paraId="75582925" w14:textId="07253C22" w:rsidR="00676927" w:rsidRPr="00410A06" w:rsidRDefault="00676927" w:rsidP="00853A5D">
            <w:pPr>
              <w:spacing w:before="120" w:after="120"/>
              <w:rPr>
                <w:sz w:val="16"/>
                <w:szCs w:val="16"/>
              </w:rPr>
            </w:pPr>
            <w:r w:rsidRPr="00410A06">
              <w:rPr>
                <w:sz w:val="16"/>
                <w:szCs w:val="16"/>
              </w:rPr>
              <w:t>Default</w:t>
            </w:r>
          </w:p>
        </w:tc>
        <w:tc>
          <w:tcPr>
            <w:tcW w:w="7227" w:type="dxa"/>
          </w:tcPr>
          <w:p w14:paraId="5D117E41" w14:textId="77777777" w:rsidR="005C2D27" w:rsidRDefault="005C2D27" w:rsidP="005C2D27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will d</w:t>
            </w:r>
            <w:r w:rsidR="001668C8" w:rsidRPr="001668C8">
              <w:rPr>
                <w:sz w:val="16"/>
                <w:szCs w:val="16"/>
              </w:rPr>
              <w:t xml:space="preserve">efault </w:t>
            </w:r>
            <w:r>
              <w:rPr>
                <w:sz w:val="16"/>
                <w:szCs w:val="16"/>
              </w:rPr>
              <w:t xml:space="preserve">a value </w:t>
            </w:r>
            <w:r w:rsidR="001668C8" w:rsidRPr="001668C8">
              <w:rPr>
                <w:sz w:val="16"/>
                <w:szCs w:val="16"/>
              </w:rPr>
              <w:t xml:space="preserve">to </w:t>
            </w:r>
            <w:r w:rsidR="001668C8">
              <w:rPr>
                <w:sz w:val="16"/>
                <w:szCs w:val="16"/>
              </w:rPr>
              <w:t>0</w:t>
            </w:r>
            <w:r w:rsidR="001668C8" w:rsidRPr="001668C8">
              <w:rPr>
                <w:sz w:val="16"/>
                <w:szCs w:val="16"/>
              </w:rPr>
              <w:t xml:space="preserve"> if </w:t>
            </w:r>
            <w:proofErr w:type="spellStart"/>
            <w:r w:rsidR="001668C8" w:rsidRPr="001668C8">
              <w:rPr>
                <w:sz w:val="16"/>
                <w:szCs w:val="16"/>
              </w:rPr>
              <w:t>NewBusiness</w:t>
            </w:r>
            <w:proofErr w:type="spellEnd"/>
            <w:r w:rsidR="001668C8" w:rsidRPr="001668C8">
              <w:rPr>
                <w:sz w:val="16"/>
                <w:szCs w:val="16"/>
              </w:rPr>
              <w:t xml:space="preserve"> quote will be created at the end</w:t>
            </w:r>
            <w:r w:rsidR="001668C8">
              <w:rPr>
                <w:sz w:val="16"/>
                <w:szCs w:val="16"/>
              </w:rPr>
              <w:t xml:space="preserve"> of Import process</w:t>
            </w:r>
          </w:p>
          <w:p w14:paraId="522F7477" w14:textId="14DC521D" w:rsidR="00676927" w:rsidRPr="00410A06" w:rsidRDefault="005C2D27" w:rsidP="005C2D27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will d</w:t>
            </w:r>
            <w:r w:rsidRPr="001668C8">
              <w:rPr>
                <w:sz w:val="16"/>
                <w:szCs w:val="16"/>
              </w:rPr>
              <w:t xml:space="preserve">efault </w:t>
            </w:r>
            <w:r>
              <w:rPr>
                <w:sz w:val="16"/>
                <w:szCs w:val="16"/>
              </w:rPr>
              <w:t xml:space="preserve">a value </w:t>
            </w:r>
            <w:r w:rsidR="001668C8">
              <w:rPr>
                <w:sz w:val="16"/>
                <w:szCs w:val="16"/>
              </w:rPr>
              <w:t>to 1</w:t>
            </w:r>
            <w:r w:rsidR="001668C8" w:rsidRPr="001668C8">
              <w:rPr>
                <w:sz w:val="16"/>
                <w:szCs w:val="16"/>
              </w:rPr>
              <w:t xml:space="preserve"> if Renewal quote will be created at the end of Import process.</w:t>
            </w:r>
          </w:p>
        </w:tc>
      </w:tr>
    </w:tbl>
    <w:p w14:paraId="5612BB74" w14:textId="4A31254D" w:rsidR="003A19E0" w:rsidRPr="0047435B" w:rsidRDefault="003A19E0" w:rsidP="003A19E0">
      <w:pPr>
        <w:spacing w:after="0"/>
        <w:rPr>
          <w:highlight w:val="yellow"/>
        </w:rPr>
      </w:pPr>
    </w:p>
    <w:p w14:paraId="27AE21FD" w14:textId="56B5DE60" w:rsidR="003A19E0" w:rsidRPr="00676927" w:rsidRDefault="000D0F64" w:rsidP="003A19E0">
      <w:pPr>
        <w:spacing w:after="0"/>
      </w:pPr>
      <w:r>
        <w:t xml:space="preserve">If a new Customer </w:t>
      </w:r>
      <w:r w:rsidR="00ED6977">
        <w:t xml:space="preserve">must be </w:t>
      </w:r>
      <w:r>
        <w:t xml:space="preserve">created </w:t>
      </w:r>
      <w:r w:rsidR="005C2D27">
        <w:t xml:space="preserve">then </w:t>
      </w:r>
      <w:r w:rsidRPr="000D0F64">
        <w:t xml:space="preserve">a corresponding </w:t>
      </w:r>
      <w:r w:rsidR="0068605D" w:rsidRPr="0068605D">
        <w:t xml:space="preserve">Customer Account </w:t>
      </w:r>
      <w:r w:rsidR="00ED6977">
        <w:t>must be</w:t>
      </w:r>
      <w:r>
        <w:t xml:space="preserve"> created using the</w:t>
      </w:r>
      <w:r w:rsidR="005C2D27">
        <w:t xml:space="preserve"> following approach</w:t>
      </w:r>
      <w:r w:rsidR="003A19E0" w:rsidRPr="00676927">
        <w:t>:</w:t>
      </w:r>
    </w:p>
    <w:tbl>
      <w:tblPr>
        <w:tblStyle w:val="TableGrid"/>
        <w:tblW w:w="0" w:type="auto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91"/>
        <w:gridCol w:w="2018"/>
        <w:gridCol w:w="1392"/>
        <w:gridCol w:w="7229"/>
      </w:tblGrid>
      <w:tr w:rsidR="005C2D27" w:rsidRPr="00676927" w14:paraId="02D4B69B" w14:textId="77777777" w:rsidTr="00853A5D">
        <w:trPr>
          <w:cantSplit/>
          <w:tblHeader/>
        </w:trPr>
        <w:tc>
          <w:tcPr>
            <w:tcW w:w="391" w:type="dxa"/>
            <w:shd w:val="clear" w:color="auto" w:fill="F2F2F2" w:themeFill="background1" w:themeFillShade="F2"/>
          </w:tcPr>
          <w:p w14:paraId="5E5AC05F" w14:textId="77777777" w:rsidR="005C2D27" w:rsidRPr="003D5562" w:rsidRDefault="005C2D27" w:rsidP="00853A5D">
            <w:pPr>
              <w:jc w:val="center"/>
              <w:rPr>
                <w:b/>
                <w:sz w:val="16"/>
                <w:szCs w:val="16"/>
              </w:rPr>
            </w:pPr>
            <w:r w:rsidRPr="003D5562">
              <w:rPr>
                <w:b/>
                <w:sz w:val="16"/>
                <w:szCs w:val="16"/>
              </w:rPr>
              <w:t>nr</w:t>
            </w:r>
          </w:p>
        </w:tc>
        <w:tc>
          <w:tcPr>
            <w:tcW w:w="2018" w:type="dxa"/>
            <w:shd w:val="clear" w:color="auto" w:fill="F2F2F2" w:themeFill="background1" w:themeFillShade="F2"/>
          </w:tcPr>
          <w:p w14:paraId="5A92F811" w14:textId="23008EBD" w:rsidR="005C2D27" w:rsidRPr="003D5562" w:rsidRDefault="005C2D27" w:rsidP="005C2D27">
            <w:pPr>
              <w:rPr>
                <w:b/>
                <w:sz w:val="16"/>
                <w:szCs w:val="16"/>
              </w:rPr>
            </w:pPr>
            <w:r w:rsidRPr="003D5562">
              <w:rPr>
                <w:b/>
                <w:sz w:val="16"/>
                <w:szCs w:val="16"/>
              </w:rPr>
              <w:t>Account component</w:t>
            </w:r>
          </w:p>
        </w:tc>
        <w:tc>
          <w:tcPr>
            <w:tcW w:w="1392" w:type="dxa"/>
            <w:shd w:val="clear" w:color="auto" w:fill="F2F2F2" w:themeFill="background1" w:themeFillShade="F2"/>
          </w:tcPr>
          <w:p w14:paraId="5343922B" w14:textId="2FD6FA4C" w:rsidR="005C2D27" w:rsidRPr="003D5562" w:rsidRDefault="005C2D27" w:rsidP="00853A5D">
            <w:pPr>
              <w:jc w:val="center"/>
              <w:rPr>
                <w:b/>
                <w:sz w:val="16"/>
                <w:szCs w:val="16"/>
              </w:rPr>
            </w:pPr>
            <w:r w:rsidRPr="003D5562">
              <w:rPr>
                <w:b/>
                <w:sz w:val="16"/>
                <w:szCs w:val="16"/>
              </w:rPr>
              <w:t>XML/Defaulted by import</w:t>
            </w:r>
          </w:p>
        </w:tc>
        <w:tc>
          <w:tcPr>
            <w:tcW w:w="7229" w:type="dxa"/>
            <w:shd w:val="clear" w:color="auto" w:fill="F2F2F2" w:themeFill="background1" w:themeFillShade="F2"/>
          </w:tcPr>
          <w:p w14:paraId="624B6E56" w14:textId="77777777" w:rsidR="005C2D27" w:rsidRPr="003D5562" w:rsidRDefault="005C2D27" w:rsidP="00853A5D">
            <w:pPr>
              <w:jc w:val="center"/>
              <w:rPr>
                <w:b/>
                <w:sz w:val="16"/>
                <w:szCs w:val="16"/>
              </w:rPr>
            </w:pPr>
            <w:r w:rsidRPr="003D5562">
              <w:rPr>
                <w:b/>
                <w:sz w:val="16"/>
                <w:szCs w:val="16"/>
              </w:rPr>
              <w:t>Details</w:t>
            </w:r>
          </w:p>
        </w:tc>
      </w:tr>
      <w:tr w:rsidR="005C2D27" w:rsidRPr="00676927" w14:paraId="4646707B" w14:textId="77777777" w:rsidTr="00853A5D">
        <w:trPr>
          <w:cantSplit/>
          <w:trHeight w:val="144"/>
        </w:trPr>
        <w:tc>
          <w:tcPr>
            <w:tcW w:w="391" w:type="dxa"/>
            <w:shd w:val="clear" w:color="auto" w:fill="auto"/>
          </w:tcPr>
          <w:p w14:paraId="356E1839" w14:textId="77777777" w:rsidR="005C2D27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1</w:t>
            </w:r>
          </w:p>
        </w:tc>
        <w:tc>
          <w:tcPr>
            <w:tcW w:w="2018" w:type="dxa"/>
          </w:tcPr>
          <w:p w14:paraId="5BA41A39" w14:textId="77777777" w:rsidR="005C2D27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 w:rsidRPr="0074258C">
              <w:rPr>
                <w:sz w:val="16"/>
                <w:szCs w:val="16"/>
              </w:rPr>
              <w:t>Broker</w:t>
            </w:r>
          </w:p>
        </w:tc>
        <w:tc>
          <w:tcPr>
            <w:tcW w:w="1392" w:type="dxa"/>
          </w:tcPr>
          <w:p w14:paraId="418EF38B" w14:textId="07BCA76D" w:rsidR="005C2D27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XML</w:t>
            </w:r>
          </w:p>
        </w:tc>
        <w:tc>
          <w:tcPr>
            <w:tcW w:w="7229" w:type="dxa"/>
          </w:tcPr>
          <w:p w14:paraId="2421F87C" w14:textId="0B7D74E6" w:rsidR="005C2D27" w:rsidRPr="00676927" w:rsidRDefault="005C2D27" w:rsidP="00E56AB1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‘</w:t>
            </w:r>
            <w:r>
              <w:rPr>
                <w:sz w:val="16"/>
                <w:szCs w:val="16"/>
              </w:rPr>
              <w:t>Producer</w:t>
            </w:r>
            <w:r w:rsidRPr="00676927">
              <w:rPr>
                <w:sz w:val="16"/>
                <w:szCs w:val="16"/>
              </w:rPr>
              <w:t>/Sub-Producer Code’ from policy info (‘</w:t>
            </w:r>
            <w:proofErr w:type="spellStart"/>
            <w:r w:rsidRPr="00676927">
              <w:rPr>
                <w:sz w:val="16"/>
                <w:szCs w:val="16"/>
              </w:rPr>
              <w:t>subProducerCd</w:t>
            </w:r>
            <w:proofErr w:type="spellEnd"/>
            <w:r w:rsidRPr="00676927">
              <w:rPr>
                <w:sz w:val="16"/>
                <w:szCs w:val="16"/>
              </w:rPr>
              <w:t>’) { EIS API “</w:t>
            </w:r>
            <w:proofErr w:type="spellStart"/>
            <w:r w:rsidRPr="00676927">
              <w:rPr>
                <w:sz w:val="16"/>
                <w:szCs w:val="16"/>
              </w:rPr>
              <w:t>getProducerCd</w:t>
            </w:r>
            <w:proofErr w:type="spellEnd"/>
            <w:r w:rsidRPr="00676927">
              <w:rPr>
                <w:sz w:val="16"/>
                <w:szCs w:val="16"/>
              </w:rPr>
              <w:t>” }</w:t>
            </w:r>
          </w:p>
        </w:tc>
      </w:tr>
      <w:tr w:rsidR="005C2D27" w:rsidRPr="00676927" w14:paraId="798F6421" w14:textId="77777777" w:rsidTr="00853A5D">
        <w:trPr>
          <w:cantSplit/>
          <w:trHeight w:val="144"/>
        </w:trPr>
        <w:tc>
          <w:tcPr>
            <w:tcW w:w="391" w:type="dxa"/>
            <w:shd w:val="clear" w:color="auto" w:fill="auto"/>
          </w:tcPr>
          <w:p w14:paraId="17560ACF" w14:textId="77777777" w:rsidR="005C2D27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2</w:t>
            </w:r>
          </w:p>
        </w:tc>
        <w:tc>
          <w:tcPr>
            <w:tcW w:w="2018" w:type="dxa"/>
          </w:tcPr>
          <w:p w14:paraId="5AE95ECB" w14:textId="77777777" w:rsidR="005C2D27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Customer Account Name</w:t>
            </w:r>
          </w:p>
        </w:tc>
        <w:tc>
          <w:tcPr>
            <w:tcW w:w="1392" w:type="dxa"/>
          </w:tcPr>
          <w:p w14:paraId="45E68968" w14:textId="77777777" w:rsidR="005C2D27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Default</w:t>
            </w:r>
          </w:p>
        </w:tc>
        <w:tc>
          <w:tcPr>
            <w:tcW w:w="7229" w:type="dxa"/>
          </w:tcPr>
          <w:p w14:paraId="383237B1" w14:textId="06D6E624" w:rsidR="005C2D27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 xml:space="preserve">PAS default name creation </w:t>
            </w:r>
            <w:r>
              <w:rPr>
                <w:sz w:val="16"/>
                <w:szCs w:val="16"/>
              </w:rPr>
              <w:t xml:space="preserve">will be used </w:t>
            </w:r>
            <w:r w:rsidRPr="00676927">
              <w:rPr>
                <w:sz w:val="16"/>
                <w:szCs w:val="16"/>
              </w:rPr>
              <w:t>based on a new Customer info {</w:t>
            </w:r>
            <w:r w:rsidRPr="00676927">
              <w:t xml:space="preserve"> </w:t>
            </w:r>
            <w:r w:rsidRPr="00676927">
              <w:rPr>
                <w:sz w:val="16"/>
                <w:szCs w:val="16"/>
              </w:rPr>
              <w:t>EIS API "</w:t>
            </w:r>
            <w:proofErr w:type="spellStart"/>
            <w:r w:rsidRPr="00676927">
              <w:rPr>
                <w:sz w:val="16"/>
                <w:szCs w:val="16"/>
              </w:rPr>
              <w:t>getDefaultAccountName</w:t>
            </w:r>
            <w:proofErr w:type="spellEnd"/>
            <w:r w:rsidRPr="00676927">
              <w:rPr>
                <w:sz w:val="16"/>
                <w:szCs w:val="16"/>
              </w:rPr>
              <w:t>" in '</w:t>
            </w:r>
            <w:proofErr w:type="spellStart"/>
            <w:r w:rsidRPr="00676927">
              <w:rPr>
                <w:sz w:val="16"/>
                <w:szCs w:val="16"/>
              </w:rPr>
              <w:t>CustomerAccount</w:t>
            </w:r>
            <w:proofErr w:type="spellEnd"/>
            <w:r w:rsidRPr="00676927">
              <w:rPr>
                <w:sz w:val="16"/>
                <w:szCs w:val="16"/>
              </w:rPr>
              <w:t>'}</w:t>
            </w:r>
          </w:p>
        </w:tc>
      </w:tr>
      <w:tr w:rsidR="005C2D27" w:rsidRPr="00676927" w14:paraId="3B01D984" w14:textId="77777777" w:rsidTr="00853A5D">
        <w:trPr>
          <w:cantSplit/>
          <w:trHeight w:val="144"/>
        </w:trPr>
        <w:tc>
          <w:tcPr>
            <w:tcW w:w="391" w:type="dxa"/>
            <w:shd w:val="clear" w:color="auto" w:fill="auto"/>
          </w:tcPr>
          <w:p w14:paraId="0D01363C" w14:textId="77777777" w:rsidR="005C2D27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3</w:t>
            </w:r>
          </w:p>
        </w:tc>
        <w:tc>
          <w:tcPr>
            <w:tcW w:w="2018" w:type="dxa"/>
          </w:tcPr>
          <w:p w14:paraId="028A532C" w14:textId="77777777" w:rsidR="005C2D27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Special Handling</w:t>
            </w:r>
          </w:p>
        </w:tc>
        <w:tc>
          <w:tcPr>
            <w:tcW w:w="1392" w:type="dxa"/>
          </w:tcPr>
          <w:p w14:paraId="0FA57B61" w14:textId="77777777" w:rsidR="005C2D27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 xml:space="preserve">Default </w:t>
            </w:r>
          </w:p>
        </w:tc>
        <w:tc>
          <w:tcPr>
            <w:tcW w:w="7229" w:type="dxa"/>
          </w:tcPr>
          <w:p w14:paraId="5A7AFB26" w14:textId="77777777" w:rsidR="005C2D27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Default to FALSE</w:t>
            </w:r>
          </w:p>
        </w:tc>
      </w:tr>
      <w:tr w:rsidR="005C2D27" w:rsidRPr="00676927" w14:paraId="08C09937" w14:textId="77777777" w:rsidTr="00853A5D">
        <w:trPr>
          <w:cantSplit/>
          <w:trHeight w:val="144"/>
        </w:trPr>
        <w:tc>
          <w:tcPr>
            <w:tcW w:w="391" w:type="dxa"/>
            <w:shd w:val="clear" w:color="auto" w:fill="auto"/>
          </w:tcPr>
          <w:p w14:paraId="51026855" w14:textId="77777777" w:rsidR="005C2D27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4</w:t>
            </w:r>
          </w:p>
        </w:tc>
        <w:tc>
          <w:tcPr>
            <w:tcW w:w="2018" w:type="dxa"/>
          </w:tcPr>
          <w:p w14:paraId="64695460" w14:textId="77777777" w:rsidR="005C2D27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Confidential Account</w:t>
            </w:r>
          </w:p>
        </w:tc>
        <w:tc>
          <w:tcPr>
            <w:tcW w:w="1392" w:type="dxa"/>
          </w:tcPr>
          <w:p w14:paraId="37D6DC5D" w14:textId="77777777" w:rsidR="005C2D27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 xml:space="preserve">Default </w:t>
            </w:r>
          </w:p>
        </w:tc>
        <w:tc>
          <w:tcPr>
            <w:tcW w:w="7229" w:type="dxa"/>
          </w:tcPr>
          <w:p w14:paraId="48D0AE6E" w14:textId="77777777" w:rsidR="005C2D27" w:rsidRPr="00676927" w:rsidRDefault="005C2D27" w:rsidP="00853A5D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Default to FALSE</w:t>
            </w:r>
          </w:p>
        </w:tc>
      </w:tr>
    </w:tbl>
    <w:p w14:paraId="035CA866" w14:textId="548B9A0C" w:rsidR="00C02725" w:rsidRPr="00EA2E57" w:rsidRDefault="00C02725" w:rsidP="00F84133">
      <w:pPr>
        <w:pStyle w:val="Heading2"/>
      </w:pPr>
      <w:bookmarkStart w:id="35" w:name="_Toc412718424"/>
      <w:bookmarkStart w:id="36" w:name="_Toc346625519"/>
      <w:r w:rsidRPr="00EA2E57">
        <w:t xml:space="preserve">Create </w:t>
      </w:r>
      <w:r>
        <w:t>New Business</w:t>
      </w:r>
      <w:r w:rsidRPr="001A59EB">
        <w:t xml:space="preserve"> </w:t>
      </w:r>
      <w:r w:rsidR="008F1231">
        <w:t>q</w:t>
      </w:r>
      <w:r w:rsidRPr="001A59EB">
        <w:t>uote</w:t>
      </w:r>
      <w:bookmarkEnd w:id="35"/>
    </w:p>
    <w:p w14:paraId="227B0E55" w14:textId="29AABF26" w:rsidR="001E2009" w:rsidRPr="001E2009" w:rsidRDefault="00BB357B" w:rsidP="001E2009">
      <w:pPr>
        <w:spacing w:after="0"/>
      </w:pPr>
      <w:r>
        <w:t>When a</w:t>
      </w:r>
      <w:r w:rsidR="000D0F64">
        <w:t xml:space="preserve"> n</w:t>
      </w:r>
      <w:r w:rsidR="001E2009">
        <w:t>ew</w:t>
      </w:r>
      <w:r w:rsidR="000D0F64">
        <w:t xml:space="preserve"> b</w:t>
      </w:r>
      <w:r w:rsidR="001E2009">
        <w:t>usiness quote</w:t>
      </w:r>
      <w:r w:rsidR="001E2009" w:rsidRPr="001E2009">
        <w:t xml:space="preserve"> </w:t>
      </w:r>
      <w:r>
        <w:t>is</w:t>
      </w:r>
      <w:r w:rsidR="00976F98">
        <w:t xml:space="preserve"> created</w:t>
      </w:r>
      <w:r w:rsidR="001E2009">
        <w:t xml:space="preserve"> during </w:t>
      </w:r>
      <w:r w:rsidR="000D0F64">
        <w:t xml:space="preserve">MCS </w:t>
      </w:r>
      <w:r w:rsidR="001E2009">
        <w:t>data import</w:t>
      </w:r>
      <w:r w:rsidR="001E2009" w:rsidRPr="001E2009">
        <w:t xml:space="preserve"> the following values will be defaulted </w:t>
      </w:r>
      <w:r w:rsidR="000D0F64">
        <w:t xml:space="preserve">to corresponding values </w:t>
      </w:r>
      <w:r w:rsidR="006A5A0B">
        <w:t>from</w:t>
      </w:r>
      <w:r w:rsidR="000D0F64">
        <w:t xml:space="preserve"> the table below if these values </w:t>
      </w:r>
      <w:r w:rsidR="00F67D71">
        <w:t>are</w:t>
      </w:r>
      <w:r w:rsidR="000D0F64">
        <w:t xml:space="preserve"> not provided in the </w:t>
      </w:r>
      <w:r w:rsidR="001668C8">
        <w:t>XML file</w:t>
      </w:r>
      <w:r w:rsidR="001E2009"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2160"/>
        <w:gridCol w:w="6203"/>
      </w:tblGrid>
      <w:tr w:rsidR="00C02725" w:rsidRPr="00CE361D" w14:paraId="56811DD5" w14:textId="77777777" w:rsidTr="0074258C">
        <w:trPr>
          <w:trHeight w:val="259"/>
          <w:tblHeader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819253" w14:textId="77777777" w:rsidR="00C02725" w:rsidRPr="00CE361D" w:rsidRDefault="00C02725" w:rsidP="007C460E">
            <w:pPr>
              <w:spacing w:after="0"/>
              <w:jc w:val="center"/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</w:rPr>
              <w:t>UI field, ID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BD7872B" w14:textId="77777777" w:rsidR="00C02725" w:rsidRPr="00CE361D" w:rsidRDefault="00C02725" w:rsidP="007C460E">
            <w:pPr>
              <w:spacing w:after="0"/>
              <w:jc w:val="center"/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</w:rPr>
              <w:t>Quote</w:t>
            </w:r>
          </w:p>
          <w:p w14:paraId="266950C4" w14:textId="77777777" w:rsidR="00C02725" w:rsidRPr="00CE361D" w:rsidRDefault="00C02725" w:rsidP="007C460E">
            <w:pPr>
              <w:spacing w:after="0"/>
              <w:jc w:val="center"/>
              <w:rPr>
                <w:rFonts w:eastAsia="Times New Roman" w:cstheme="minorHAnsi"/>
                <w:bCs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bCs/>
                <w:color w:val="333333"/>
                <w:sz w:val="16"/>
                <w:szCs w:val="16"/>
              </w:rPr>
              <w:t>(</w:t>
            </w:r>
            <w:r>
              <w:rPr>
                <w:rFonts w:eastAsia="Times New Roman" w:cstheme="minorHAnsi"/>
                <w:bCs/>
                <w:color w:val="333333"/>
                <w:sz w:val="16"/>
                <w:szCs w:val="16"/>
              </w:rPr>
              <w:t>PAS term</w:t>
            </w:r>
            <w:r w:rsidRPr="00CE361D">
              <w:rPr>
                <w:rFonts w:eastAsia="Times New Roman" w:cstheme="minorHAnsi"/>
                <w:bCs/>
                <w:color w:val="333333"/>
                <w:sz w:val="16"/>
                <w:szCs w:val="16"/>
              </w:rPr>
              <w:t>)</w:t>
            </w:r>
          </w:p>
        </w:tc>
        <w:tc>
          <w:tcPr>
            <w:tcW w:w="6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314C485E" w14:textId="77777777" w:rsidR="00C02725" w:rsidRPr="00CE361D" w:rsidRDefault="00C02725" w:rsidP="007C460E">
            <w:pPr>
              <w:spacing w:after="0"/>
              <w:jc w:val="center"/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</w:rPr>
              <w:t xml:space="preserve">Description, related </w:t>
            </w:r>
            <w:proofErr w:type="spellStart"/>
            <w:r w:rsidRPr="00CE361D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</w:rPr>
              <w:t>LookUp</w:t>
            </w:r>
            <w:proofErr w:type="spellEnd"/>
          </w:p>
        </w:tc>
      </w:tr>
      <w:tr w:rsidR="00235F5F" w:rsidRPr="00CE361D" w14:paraId="138EDEE2" w14:textId="77777777" w:rsidTr="007C460E"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9C2408" w14:textId="77777777" w:rsidR="00235F5F" w:rsidRDefault="00235F5F" w:rsidP="0069731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Effective Date,</w:t>
            </w:r>
          </w:p>
          <w:p w14:paraId="66E04EF7" w14:textId="4C1F12A9" w:rsidR="00235F5F" w:rsidRPr="00CE361D" w:rsidRDefault="00235F5F" w:rsidP="004977CE">
            <w:pPr>
              <w:spacing w:after="0"/>
              <w:rPr>
                <w:sz w:val="16"/>
                <w:szCs w:val="16"/>
              </w:rPr>
            </w:pPr>
            <w:r w:rsidRPr="004977CE">
              <w:rPr>
                <w:sz w:val="16"/>
                <w:szCs w:val="16"/>
              </w:rPr>
              <w:t xml:space="preserve">XML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425177" w14:textId="433D8265" w:rsidR="00235F5F" w:rsidRPr="00CE361D" w:rsidRDefault="00235F5F" w:rsidP="005F3605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sz w:val="16"/>
                <w:szCs w:val="16"/>
              </w:rPr>
              <w:t>effectiveDate</w:t>
            </w:r>
            <w:proofErr w:type="spellEnd"/>
          </w:p>
        </w:tc>
        <w:tc>
          <w:tcPr>
            <w:tcW w:w="6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3C261B" w14:textId="4D2CBA42" w:rsidR="00235F5F" w:rsidRPr="00CE361D" w:rsidRDefault="00235F5F" w:rsidP="004977CE">
            <w:pPr>
              <w:spacing w:after="0"/>
              <w:rPr>
                <w:sz w:val="16"/>
                <w:szCs w:val="16"/>
              </w:rPr>
            </w:pPr>
            <w:r w:rsidRPr="004977CE">
              <w:rPr>
                <w:sz w:val="16"/>
                <w:szCs w:val="16"/>
              </w:rPr>
              <w:t>Use XML value of ‘Effective Date’</w:t>
            </w:r>
          </w:p>
        </w:tc>
      </w:tr>
      <w:tr w:rsidR="00235F5F" w:rsidRPr="00CE361D" w14:paraId="4A67EEDF" w14:textId="77777777" w:rsidTr="007C460E"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764DDC" w14:textId="77777777" w:rsidR="00235F5F" w:rsidRDefault="00235F5F" w:rsidP="0069731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Expiration</w:t>
            </w:r>
            <w:r w:rsidRPr="004977CE">
              <w:rPr>
                <w:sz w:val="16"/>
                <w:szCs w:val="16"/>
              </w:rPr>
              <w:t xml:space="preserve"> Date</w:t>
            </w:r>
            <w:r>
              <w:rPr>
                <w:sz w:val="16"/>
                <w:szCs w:val="16"/>
              </w:rPr>
              <w:t xml:space="preserve">, </w:t>
            </w:r>
          </w:p>
          <w:p w14:paraId="6B094E5A" w14:textId="0A95D089" w:rsidR="00235F5F" w:rsidRPr="00CE361D" w:rsidRDefault="00235F5F" w:rsidP="004977CE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XML or calculated</w:t>
            </w:r>
            <w:r w:rsidRPr="004977CE">
              <w:rPr>
                <w:sz w:val="16"/>
                <w:szCs w:val="16"/>
              </w:rPr>
              <w:t xml:space="preserve"> value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0FD31F" w14:textId="7DCD908F" w:rsidR="00235F5F" w:rsidRPr="00CE361D" w:rsidRDefault="00235F5F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16"/>
                <w:szCs w:val="16"/>
              </w:rPr>
              <w:t>expirationDate</w:t>
            </w:r>
            <w:proofErr w:type="spellEnd"/>
          </w:p>
        </w:tc>
        <w:tc>
          <w:tcPr>
            <w:tcW w:w="6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2332FC" w14:textId="09741463" w:rsidR="00235F5F" w:rsidRPr="00CE361D" w:rsidRDefault="00235F5F" w:rsidP="004977CE">
            <w:pPr>
              <w:spacing w:after="0"/>
              <w:rPr>
                <w:sz w:val="16"/>
                <w:szCs w:val="16"/>
              </w:rPr>
            </w:pPr>
            <w:r w:rsidRPr="004977CE">
              <w:rPr>
                <w:sz w:val="16"/>
                <w:szCs w:val="16"/>
              </w:rPr>
              <w:t>Use XML value of ‘E</w:t>
            </w:r>
            <w:r>
              <w:rPr>
                <w:sz w:val="16"/>
                <w:szCs w:val="16"/>
              </w:rPr>
              <w:t>xpiration</w:t>
            </w:r>
            <w:r w:rsidRPr="004977CE">
              <w:rPr>
                <w:sz w:val="16"/>
                <w:szCs w:val="16"/>
              </w:rPr>
              <w:t xml:space="preserve"> Date’</w:t>
            </w:r>
            <w:r>
              <w:rPr>
                <w:sz w:val="16"/>
                <w:szCs w:val="16"/>
              </w:rPr>
              <w:t xml:space="preserve"> or a date calculated using ‘Term’ </w:t>
            </w:r>
          </w:p>
        </w:tc>
      </w:tr>
      <w:tr w:rsidR="00235F5F" w:rsidRPr="00CE361D" w14:paraId="08D47E30" w14:textId="77777777" w:rsidTr="007C460E"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57B13" w14:textId="77777777" w:rsidR="00235F5F" w:rsidRDefault="00235F5F" w:rsidP="0069731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Term,</w:t>
            </w:r>
          </w:p>
          <w:p w14:paraId="3E497226" w14:textId="254F4FB0" w:rsidR="00235F5F" w:rsidRPr="00CE361D" w:rsidRDefault="00235F5F" w:rsidP="004977CE">
            <w:pPr>
              <w:spacing w:after="0"/>
              <w:rPr>
                <w:sz w:val="16"/>
                <w:szCs w:val="16"/>
              </w:rPr>
            </w:pPr>
            <w:r w:rsidRPr="004977CE">
              <w:rPr>
                <w:sz w:val="16"/>
                <w:szCs w:val="16"/>
              </w:rPr>
              <w:t xml:space="preserve">XML or </w:t>
            </w:r>
            <w:r>
              <w:rPr>
                <w:sz w:val="16"/>
                <w:szCs w:val="16"/>
              </w:rPr>
              <w:t>empty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ACF07A" w14:textId="0EC9E168" w:rsidR="00235F5F" w:rsidRPr="00CE361D" w:rsidRDefault="00235F5F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>
              <w:rPr>
                <w:rFonts w:eastAsia="Times New Roman" w:cstheme="minorHAnsi"/>
                <w:color w:val="333333"/>
                <w:sz w:val="16"/>
                <w:szCs w:val="16"/>
              </w:rPr>
              <w:t>term</w:t>
            </w:r>
          </w:p>
        </w:tc>
        <w:tc>
          <w:tcPr>
            <w:tcW w:w="6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24100" w14:textId="2FCBCCE3" w:rsidR="00235F5F" w:rsidRPr="00CE361D" w:rsidRDefault="00235F5F" w:rsidP="007C460E">
            <w:pPr>
              <w:spacing w:after="0"/>
              <w:rPr>
                <w:sz w:val="16"/>
                <w:szCs w:val="16"/>
              </w:rPr>
            </w:pPr>
            <w:r w:rsidRPr="004977CE">
              <w:rPr>
                <w:sz w:val="16"/>
                <w:szCs w:val="16"/>
              </w:rPr>
              <w:t>Use XML value</w:t>
            </w:r>
            <w:r>
              <w:rPr>
                <w:sz w:val="16"/>
                <w:szCs w:val="16"/>
              </w:rPr>
              <w:t xml:space="preserve"> if provided</w:t>
            </w:r>
          </w:p>
        </w:tc>
      </w:tr>
      <w:tr w:rsidR="00C02725" w:rsidRPr="00CE361D" w14:paraId="5A9B674D" w14:textId="77777777" w:rsidTr="007C460E"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624C7F" w14:textId="77777777" w:rsidR="00C02725" w:rsidRPr="00CE361D" w:rsidRDefault="00C02725" w:rsidP="007C460E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 xml:space="preserve">N/A, </w:t>
            </w:r>
          </w:p>
          <w:p w14:paraId="001D6EFF" w14:textId="77777777" w:rsidR="00C02725" w:rsidRPr="00CE361D" w:rsidRDefault="00C02725" w:rsidP="007C460E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>default value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37CB5C" w14:textId="34C01FF8" w:rsidR="00C02725" w:rsidRPr="00CE361D" w:rsidRDefault="00C02725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createdBy</w:t>
            </w:r>
            <w:proofErr w:type="spellEnd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 = &lt;</w:t>
            </w:r>
            <w:proofErr w:type="spellStart"/>
            <w:r w:rsidR="004977CE">
              <w:rPr>
                <w:rFonts w:eastAsia="Times New Roman" w:cstheme="minorHAnsi"/>
                <w:color w:val="333333"/>
                <w:sz w:val="16"/>
                <w:szCs w:val="16"/>
              </w:rPr>
              <w:t>ipbsys</w:t>
            </w:r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user</w:t>
            </w:r>
            <w:proofErr w:type="spellEnd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&gt;</w:t>
            </w:r>
          </w:p>
        </w:tc>
        <w:tc>
          <w:tcPr>
            <w:tcW w:w="6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814E08" w14:textId="6D3DE1D3" w:rsidR="00C02725" w:rsidRPr="00CE361D" w:rsidRDefault="00C02725" w:rsidP="004977CE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 xml:space="preserve">The system will default </w:t>
            </w:r>
            <w:proofErr w:type="spellStart"/>
            <w:r w:rsidRPr="00CE361D">
              <w:rPr>
                <w:sz w:val="16"/>
                <w:szCs w:val="16"/>
              </w:rPr>
              <w:t>createdBy</w:t>
            </w:r>
            <w:proofErr w:type="spellEnd"/>
            <w:r w:rsidRPr="00CE361D">
              <w:rPr>
                <w:sz w:val="16"/>
                <w:szCs w:val="16"/>
              </w:rPr>
              <w:t xml:space="preserve"> field to </w:t>
            </w:r>
            <w:r w:rsidR="004977CE">
              <w:rPr>
                <w:sz w:val="16"/>
                <w:szCs w:val="16"/>
              </w:rPr>
              <w:t>commonly used system id (&lt;</w:t>
            </w:r>
            <w:proofErr w:type="spellStart"/>
            <w:r w:rsidR="004977CE">
              <w:rPr>
                <w:sz w:val="16"/>
                <w:szCs w:val="16"/>
              </w:rPr>
              <w:t>ipbsys</w:t>
            </w:r>
            <w:proofErr w:type="spellEnd"/>
            <w:r w:rsidR="004977CE">
              <w:rPr>
                <w:sz w:val="16"/>
                <w:szCs w:val="16"/>
              </w:rPr>
              <w:t>&gt;)</w:t>
            </w:r>
            <w:r w:rsidRPr="00CE361D">
              <w:rPr>
                <w:sz w:val="16"/>
                <w:szCs w:val="16"/>
              </w:rPr>
              <w:t xml:space="preserve"> </w:t>
            </w:r>
          </w:p>
        </w:tc>
      </w:tr>
      <w:tr w:rsidR="00C02725" w:rsidRPr="00CE361D" w14:paraId="14DE9E2C" w14:textId="77777777" w:rsidTr="007C460E"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6D94E" w14:textId="77777777" w:rsidR="00C02725" w:rsidRPr="00CE361D" w:rsidRDefault="00C02725" w:rsidP="007C460E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 xml:space="preserve">N/A, </w:t>
            </w:r>
          </w:p>
          <w:p w14:paraId="4B5B4121" w14:textId="77777777" w:rsidR="00C02725" w:rsidRPr="00CE361D" w:rsidRDefault="00C02725" w:rsidP="007C460E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>value generated by the system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DE66E2" w14:textId="77777777" w:rsidR="00C02725" w:rsidRPr="00CE361D" w:rsidRDefault="00C02725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QuoteNr</w:t>
            </w:r>
            <w:proofErr w:type="spellEnd"/>
          </w:p>
        </w:tc>
        <w:tc>
          <w:tcPr>
            <w:tcW w:w="6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1DA20D" w14:textId="2509A4AF" w:rsidR="00C02725" w:rsidRPr="00CE361D" w:rsidRDefault="00C02725" w:rsidP="000D0F64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 xml:space="preserve">The system should generate </w:t>
            </w:r>
            <w:r>
              <w:rPr>
                <w:sz w:val="16"/>
                <w:szCs w:val="16"/>
              </w:rPr>
              <w:t xml:space="preserve"> </w:t>
            </w:r>
            <w:r w:rsidRPr="00CE361D">
              <w:rPr>
                <w:sz w:val="16"/>
                <w:szCs w:val="16"/>
              </w:rPr>
              <w:t xml:space="preserve">Quote Nr using </w:t>
            </w:r>
            <w:r w:rsidR="000D0F64">
              <w:rPr>
                <w:sz w:val="16"/>
                <w:szCs w:val="16"/>
              </w:rPr>
              <w:t>PAS functionality</w:t>
            </w:r>
          </w:p>
        </w:tc>
      </w:tr>
      <w:tr w:rsidR="00C02725" w:rsidRPr="00CE361D" w14:paraId="0CA23B2A" w14:textId="77777777" w:rsidTr="007C460E"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FD4451" w14:textId="1132BD55" w:rsidR="00C02725" w:rsidRDefault="005F3605" w:rsidP="007C460E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Policy Type,</w:t>
            </w:r>
          </w:p>
          <w:p w14:paraId="3B66C278" w14:textId="62961A8D" w:rsidR="005F3605" w:rsidRPr="00CE361D" w:rsidRDefault="005F3605" w:rsidP="007C460E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default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F502E" w14:textId="77777777" w:rsidR="00C02725" w:rsidRPr="00CE361D" w:rsidRDefault="00C02725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lastRenderedPageBreak/>
              <w:t>policyType</w:t>
            </w:r>
            <w:proofErr w:type="spellEnd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 = "STD"</w:t>
            </w:r>
          </w:p>
        </w:tc>
        <w:tc>
          <w:tcPr>
            <w:tcW w:w="6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F3E5B4" w14:textId="77777777" w:rsidR="00C02725" w:rsidRPr="00CE361D" w:rsidRDefault="00C02725" w:rsidP="007C460E">
            <w:pPr>
              <w:spacing w:after="0"/>
              <w:rPr>
                <w:sz w:val="16"/>
                <w:szCs w:val="16"/>
              </w:rPr>
            </w:pPr>
            <w:proofErr w:type="spellStart"/>
            <w:r w:rsidRPr="00CE361D">
              <w:rPr>
                <w:sz w:val="16"/>
                <w:szCs w:val="16"/>
              </w:rPr>
              <w:t>LookUp</w:t>
            </w:r>
            <w:proofErr w:type="spellEnd"/>
            <w:r w:rsidRPr="00CE361D">
              <w:rPr>
                <w:sz w:val="16"/>
                <w:szCs w:val="16"/>
              </w:rPr>
              <w:t xml:space="preserve"> ‘</w:t>
            </w:r>
            <w:proofErr w:type="spellStart"/>
            <w:r w:rsidRPr="00CE361D">
              <w:rPr>
                <w:sz w:val="16"/>
                <w:szCs w:val="16"/>
              </w:rPr>
              <w:t>typeOfPolicy</w:t>
            </w:r>
            <w:proofErr w:type="spellEnd"/>
            <w:r w:rsidRPr="00CE361D">
              <w:rPr>
                <w:sz w:val="16"/>
                <w:szCs w:val="16"/>
              </w:rPr>
              <w:t xml:space="preserve">’ values: </w:t>
            </w:r>
          </w:p>
          <w:p w14:paraId="72C000EE" w14:textId="77777777" w:rsidR="00C02725" w:rsidRPr="00CE361D" w:rsidRDefault="00C02725" w:rsidP="007C460E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lastRenderedPageBreak/>
              <w:t xml:space="preserve">AR “Assigned Risk”; </w:t>
            </w:r>
          </w:p>
          <w:p w14:paraId="4AF0A2CC" w14:textId="77777777" w:rsidR="00C02725" w:rsidRPr="00CE361D" w:rsidRDefault="00C02725" w:rsidP="007C460E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>STD “Standard/Voluntary”</w:t>
            </w:r>
          </w:p>
        </w:tc>
      </w:tr>
      <w:tr w:rsidR="00C02725" w:rsidRPr="00CE361D" w14:paraId="3F998871" w14:textId="77777777" w:rsidTr="007C460E">
        <w:trPr>
          <w:trHeight w:val="417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C45F92" w14:textId="77777777" w:rsidR="00C02725" w:rsidRPr="00CE361D" w:rsidRDefault="00C02725" w:rsidP="007C460E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lastRenderedPageBreak/>
              <w:t>N/A,</w:t>
            </w:r>
          </w:p>
          <w:p w14:paraId="76934F69" w14:textId="77777777" w:rsidR="00C02725" w:rsidRPr="00CE361D" w:rsidRDefault="00C02725" w:rsidP="007C460E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>default value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5A5427" w14:textId="77777777" w:rsidR="00C02725" w:rsidRPr="00CE361D" w:rsidRDefault="00C02725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Policy.Type</w:t>
            </w:r>
            <w:proofErr w:type="spellEnd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 = "ANN"</w:t>
            </w:r>
          </w:p>
        </w:tc>
        <w:tc>
          <w:tcPr>
            <w:tcW w:w="6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5B09F4" w14:textId="77777777" w:rsidR="00C02725" w:rsidRPr="00CE361D" w:rsidRDefault="00C02725" w:rsidP="007C460E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>“ANN”, Anniversary</w:t>
            </w:r>
          </w:p>
        </w:tc>
      </w:tr>
      <w:tr w:rsidR="00C02725" w:rsidRPr="00CE361D" w14:paraId="3F44E304" w14:textId="77777777" w:rsidTr="007C460E"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1436BD" w14:textId="77777777" w:rsidR="00C02725" w:rsidRPr="00CE361D" w:rsidRDefault="00C02725" w:rsidP="007C460E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 xml:space="preserve">N/A, </w:t>
            </w:r>
          </w:p>
          <w:p w14:paraId="2284B0CD" w14:textId="77777777" w:rsidR="00C02725" w:rsidRPr="00CE361D" w:rsidRDefault="00C02725" w:rsidP="007C460E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>default value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7F6E88" w14:textId="77777777" w:rsidR="00C02725" w:rsidRPr="00CE361D" w:rsidRDefault="00C02725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Policy.Status</w:t>
            </w:r>
            <w:proofErr w:type="spellEnd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 = “Data Gathering”</w:t>
            </w:r>
          </w:p>
        </w:tc>
        <w:tc>
          <w:tcPr>
            <w:tcW w:w="6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C03883" w14:textId="433C9817" w:rsidR="00C02725" w:rsidRPr="00CE361D" w:rsidRDefault="00C02725" w:rsidP="00BB357B">
            <w:pPr>
              <w:spacing w:after="0"/>
              <w:rPr>
                <w:sz w:val="16"/>
                <w:szCs w:val="16"/>
              </w:rPr>
            </w:pPr>
          </w:p>
        </w:tc>
      </w:tr>
      <w:tr w:rsidR="00976F98" w:rsidRPr="00CE361D" w14:paraId="7896A19D" w14:textId="77777777" w:rsidTr="007C460E"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5A0DFC" w14:textId="77777777" w:rsidR="00976F98" w:rsidRPr="00CE361D" w:rsidRDefault="00976F98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N/A, </w:t>
            </w:r>
          </w:p>
          <w:p w14:paraId="07D7617B" w14:textId="77777777" w:rsidR="00976F98" w:rsidRPr="00CE361D" w:rsidRDefault="00976F98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default value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3527E" w14:textId="77777777" w:rsidR="00976F98" w:rsidRPr="00CE361D" w:rsidRDefault="00976F98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renewalCycle</w:t>
            </w:r>
            <w:proofErr w:type="spellEnd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=</w:t>
            </w:r>
            <w:r>
              <w:rPr>
                <w:rFonts w:eastAsia="Times New Roman" w:cstheme="minorHAnsi"/>
                <w:color w:val="333333"/>
                <w:sz w:val="16"/>
                <w:szCs w:val="16"/>
              </w:rPr>
              <w:t>0</w:t>
            </w:r>
          </w:p>
        </w:tc>
        <w:tc>
          <w:tcPr>
            <w:tcW w:w="6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40AF6D" w14:textId="77777777" w:rsidR="00976F98" w:rsidRPr="00CE361D" w:rsidRDefault="00976F98" w:rsidP="007C460E">
            <w:pPr>
              <w:spacing w:after="0"/>
              <w:rPr>
                <w:sz w:val="16"/>
                <w:szCs w:val="16"/>
              </w:rPr>
            </w:pPr>
          </w:p>
        </w:tc>
      </w:tr>
      <w:tr w:rsidR="00976F98" w:rsidRPr="00CE361D" w14:paraId="70E1BDAB" w14:textId="77777777" w:rsidTr="007C460E"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C30D01" w14:textId="77777777" w:rsidR="00976F98" w:rsidRPr="00CE361D" w:rsidRDefault="00976F98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N/A, </w:t>
            </w:r>
          </w:p>
          <w:p w14:paraId="66D6BAB3" w14:textId="654B2146" w:rsidR="00976F98" w:rsidRPr="00CE361D" w:rsidRDefault="00976F98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XML or </w:t>
            </w:r>
            <w:r w:rsidRPr="00CE361D">
              <w:rPr>
                <w:sz w:val="16"/>
                <w:szCs w:val="16"/>
              </w:rPr>
              <w:t>default value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C54EFA" w14:textId="77777777" w:rsidR="00976F98" w:rsidRPr="00CE361D" w:rsidRDefault="00976F98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inceptionDate</w:t>
            </w:r>
            <w:proofErr w:type="spellEnd"/>
          </w:p>
        </w:tc>
        <w:tc>
          <w:tcPr>
            <w:tcW w:w="6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73A083" w14:textId="440B8E48" w:rsidR="00976F98" w:rsidRPr="00CE361D" w:rsidRDefault="00976F98" w:rsidP="006A5A0B">
            <w:pPr>
              <w:spacing w:after="0"/>
              <w:rPr>
                <w:sz w:val="16"/>
                <w:szCs w:val="16"/>
              </w:rPr>
            </w:pPr>
            <w:r w:rsidRPr="006A5A0B">
              <w:rPr>
                <w:sz w:val="16"/>
                <w:szCs w:val="16"/>
              </w:rPr>
              <w:t xml:space="preserve">Use XML value </w:t>
            </w:r>
            <w:r w:rsidR="006A5A0B" w:rsidRPr="006A5A0B">
              <w:rPr>
                <w:sz w:val="16"/>
                <w:szCs w:val="16"/>
              </w:rPr>
              <w:t xml:space="preserve">of </w:t>
            </w:r>
            <w:r w:rsidRPr="006A5A0B">
              <w:rPr>
                <w:sz w:val="16"/>
                <w:szCs w:val="16"/>
              </w:rPr>
              <w:t xml:space="preserve">‘Original Policy Effective Date’ or default to </w:t>
            </w:r>
            <w:r w:rsidR="006A5A0B" w:rsidRPr="006A5A0B">
              <w:rPr>
                <w:sz w:val="16"/>
                <w:szCs w:val="16"/>
              </w:rPr>
              <w:t>quote</w:t>
            </w:r>
            <w:r w:rsidRPr="006A5A0B">
              <w:rPr>
                <w:sz w:val="16"/>
                <w:szCs w:val="16"/>
              </w:rPr>
              <w:t xml:space="preserve"> Effective Date</w:t>
            </w:r>
            <w:r w:rsidR="00FD0177">
              <w:rPr>
                <w:sz w:val="16"/>
                <w:szCs w:val="16"/>
              </w:rPr>
              <w:t xml:space="preserve"> if empty</w:t>
            </w:r>
          </w:p>
        </w:tc>
      </w:tr>
      <w:tr w:rsidR="00976F98" w:rsidRPr="00CE361D" w14:paraId="4634572D" w14:textId="77777777" w:rsidTr="007C460E"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4278CC" w14:textId="77777777" w:rsidR="004977CE" w:rsidRDefault="004977CE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4977CE"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N/A, </w:t>
            </w:r>
          </w:p>
          <w:p w14:paraId="1F364188" w14:textId="50770BB1" w:rsidR="004977CE" w:rsidRPr="0013143E" w:rsidRDefault="004977CE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4977CE">
              <w:rPr>
                <w:rFonts w:eastAsia="Times New Roman" w:cstheme="minorHAnsi"/>
                <w:color w:val="333333"/>
                <w:sz w:val="16"/>
                <w:szCs w:val="16"/>
              </w:rPr>
              <w:t>XML or empty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CD458" w14:textId="77777777" w:rsidR="00976F98" w:rsidRPr="00CE361D" w:rsidRDefault="00976F98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preConversionPolicyNumber</w:t>
            </w:r>
            <w:proofErr w:type="spellEnd"/>
          </w:p>
        </w:tc>
        <w:tc>
          <w:tcPr>
            <w:tcW w:w="6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EB4148" w14:textId="411692B9" w:rsidR="00976F98" w:rsidRPr="00CE361D" w:rsidRDefault="00976F98" w:rsidP="006A5A0B">
            <w:pPr>
              <w:spacing w:after="0"/>
              <w:rPr>
                <w:sz w:val="16"/>
                <w:szCs w:val="16"/>
              </w:rPr>
            </w:pPr>
            <w:r w:rsidRPr="004977CE">
              <w:rPr>
                <w:sz w:val="16"/>
                <w:szCs w:val="16"/>
              </w:rPr>
              <w:t xml:space="preserve">Use XML value </w:t>
            </w:r>
            <w:r w:rsidR="006A5A0B" w:rsidRPr="004977CE">
              <w:rPr>
                <w:sz w:val="16"/>
                <w:szCs w:val="16"/>
              </w:rPr>
              <w:t>of</w:t>
            </w:r>
            <w:r w:rsidRPr="004977CE">
              <w:rPr>
                <w:sz w:val="16"/>
                <w:szCs w:val="16"/>
              </w:rPr>
              <w:t xml:space="preserve"> Legacy Policy  Nr or leave it empty</w:t>
            </w:r>
          </w:p>
        </w:tc>
      </w:tr>
      <w:tr w:rsidR="004977CE" w:rsidRPr="00CE361D" w14:paraId="32306B14" w14:textId="77777777" w:rsidTr="007C460E"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D6608" w14:textId="77777777" w:rsidR="004977CE" w:rsidRPr="00CE361D" w:rsidRDefault="004977CE" w:rsidP="00697315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 xml:space="preserve">N/A, </w:t>
            </w:r>
          </w:p>
          <w:p w14:paraId="3F968E60" w14:textId="03F03114" w:rsidR="004977CE" w:rsidRPr="004977CE" w:rsidRDefault="004977CE" w:rsidP="004977CE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>default value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F0665" w14:textId="77777777" w:rsidR="005F3605" w:rsidRDefault="004977CE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4977CE"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imported = “New Business” </w:t>
            </w:r>
          </w:p>
          <w:p w14:paraId="0DE0BE7D" w14:textId="3305122E" w:rsidR="004977CE" w:rsidRDefault="004977CE" w:rsidP="007C460E">
            <w:pPr>
              <w:spacing w:after="0"/>
              <w:rPr>
                <w:sz w:val="16"/>
                <w:szCs w:val="16"/>
              </w:rPr>
            </w:pPr>
            <w:r w:rsidRPr="004977CE">
              <w:rPr>
                <w:rFonts w:eastAsia="Times New Roman" w:cstheme="minorHAnsi"/>
                <w:color w:val="333333"/>
                <w:sz w:val="16"/>
                <w:szCs w:val="16"/>
              </w:rPr>
              <w:t>or “</w:t>
            </w:r>
            <w:proofErr w:type="spellStart"/>
            <w:r w:rsidRPr="004977CE">
              <w:rPr>
                <w:rFonts w:eastAsia="Times New Roman" w:cstheme="minorHAnsi"/>
                <w:color w:val="333333"/>
                <w:sz w:val="16"/>
                <w:szCs w:val="16"/>
              </w:rPr>
              <w:t>BookRoll</w:t>
            </w:r>
            <w:proofErr w:type="spellEnd"/>
            <w:r w:rsidRPr="004977CE">
              <w:rPr>
                <w:rFonts w:eastAsia="Times New Roman" w:cstheme="minorHAnsi"/>
                <w:color w:val="333333"/>
                <w:sz w:val="16"/>
                <w:szCs w:val="16"/>
              </w:rPr>
              <w:t>”</w:t>
            </w:r>
          </w:p>
        </w:tc>
        <w:tc>
          <w:tcPr>
            <w:tcW w:w="6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F86B13" w14:textId="77777777" w:rsidR="004977CE" w:rsidRPr="006A5A0B" w:rsidRDefault="004977CE" w:rsidP="007C460E">
            <w:pPr>
              <w:spacing w:after="0"/>
              <w:rPr>
                <w:sz w:val="16"/>
                <w:szCs w:val="16"/>
              </w:rPr>
            </w:pPr>
          </w:p>
        </w:tc>
      </w:tr>
      <w:tr w:rsidR="004977CE" w:rsidRPr="00CE361D" w14:paraId="654EFEAD" w14:textId="77777777" w:rsidTr="007C460E"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B0D52" w14:textId="77777777" w:rsidR="004977CE" w:rsidRPr="004977CE" w:rsidRDefault="004977CE" w:rsidP="004977CE">
            <w:pPr>
              <w:spacing w:after="0"/>
              <w:rPr>
                <w:sz w:val="16"/>
                <w:szCs w:val="16"/>
              </w:rPr>
            </w:pPr>
            <w:r w:rsidRPr="004977CE">
              <w:rPr>
                <w:sz w:val="16"/>
                <w:szCs w:val="16"/>
              </w:rPr>
              <w:t xml:space="preserve">N/A, </w:t>
            </w:r>
          </w:p>
          <w:p w14:paraId="41039B72" w14:textId="572FE022" w:rsidR="004977CE" w:rsidRPr="00976F98" w:rsidRDefault="004977CE" w:rsidP="004977C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default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6F4286" w14:textId="51D27452" w:rsidR="004977CE" w:rsidRPr="00CE361D" w:rsidRDefault="004977CE" w:rsidP="007C460E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convType</w:t>
            </w:r>
            <w:proofErr w:type="spellEnd"/>
            <w:r>
              <w:rPr>
                <w:sz w:val="16"/>
                <w:szCs w:val="16"/>
              </w:rPr>
              <w:t xml:space="preserve"> = “MCS”</w:t>
            </w:r>
          </w:p>
        </w:tc>
        <w:tc>
          <w:tcPr>
            <w:tcW w:w="6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7EDEA" w14:textId="5658E511" w:rsidR="004977CE" w:rsidRPr="008F1231" w:rsidRDefault="004977CE" w:rsidP="007C460E">
            <w:pPr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T</w:t>
            </w:r>
            <w:r w:rsidRPr="006A5A0B">
              <w:rPr>
                <w:sz w:val="16"/>
                <w:szCs w:val="16"/>
              </w:rPr>
              <w:t>he following lookup values</w:t>
            </w:r>
            <w:r>
              <w:rPr>
                <w:sz w:val="16"/>
                <w:szCs w:val="16"/>
              </w:rPr>
              <w:t>:</w:t>
            </w:r>
            <w:r w:rsidRPr="006A5A0B">
              <w:rPr>
                <w:sz w:val="16"/>
                <w:szCs w:val="16"/>
              </w:rPr>
              <w:t xml:space="preserve"> ”Automatic”,</w:t>
            </w:r>
            <w:r>
              <w:rPr>
                <w:sz w:val="16"/>
                <w:szCs w:val="16"/>
              </w:rPr>
              <w:t xml:space="preserve"> </w:t>
            </w:r>
            <w:r w:rsidRPr="006A5A0B">
              <w:rPr>
                <w:sz w:val="16"/>
                <w:szCs w:val="16"/>
              </w:rPr>
              <w:t>”MCS”</w:t>
            </w:r>
          </w:p>
        </w:tc>
      </w:tr>
    </w:tbl>
    <w:p w14:paraId="15379ACD" w14:textId="7C1AC76A" w:rsidR="003A19E0" w:rsidRPr="00EA2E57" w:rsidRDefault="003A19E0" w:rsidP="00F6167A">
      <w:pPr>
        <w:pStyle w:val="Heading2"/>
      </w:pPr>
      <w:bookmarkStart w:id="37" w:name="_Toc412718425"/>
      <w:r w:rsidRPr="00EA2E57">
        <w:t xml:space="preserve">Create </w:t>
      </w:r>
      <w:r w:rsidRPr="001A59EB">
        <w:t xml:space="preserve">Renewal </w:t>
      </w:r>
      <w:r w:rsidR="008F1231">
        <w:t>q</w:t>
      </w:r>
      <w:r w:rsidRPr="001A59EB">
        <w:t>uote</w:t>
      </w:r>
      <w:bookmarkEnd w:id="36"/>
      <w:bookmarkEnd w:id="37"/>
    </w:p>
    <w:p w14:paraId="480BD1FE" w14:textId="77777777" w:rsidR="00BB357B" w:rsidRPr="001E2009" w:rsidRDefault="00976F98" w:rsidP="00BB357B">
      <w:pPr>
        <w:spacing w:after="0"/>
      </w:pPr>
      <w:r>
        <w:t xml:space="preserve">When </w:t>
      </w:r>
      <w:r w:rsidR="00BB357B">
        <w:t>r</w:t>
      </w:r>
      <w:r>
        <w:t>enewal quote</w:t>
      </w:r>
      <w:r w:rsidRPr="001E2009">
        <w:t xml:space="preserve"> </w:t>
      </w:r>
      <w:r>
        <w:t xml:space="preserve">is created during </w:t>
      </w:r>
      <w:r w:rsidR="00BB357B">
        <w:t xml:space="preserve">MCS </w:t>
      </w:r>
      <w:r>
        <w:t>data import</w:t>
      </w:r>
      <w:r w:rsidR="003A19E0" w:rsidRPr="001E2009">
        <w:t xml:space="preserve"> the following values </w:t>
      </w:r>
      <w:r w:rsidR="001668C8" w:rsidRPr="001668C8">
        <w:t>will be defa</w:t>
      </w:r>
      <w:r w:rsidR="001668C8">
        <w:t xml:space="preserve">ulted </w:t>
      </w:r>
      <w:r w:rsidR="00BB357B">
        <w:t>to corresponding values from the table below if these values will not be provided in the XML file:</w:t>
      </w:r>
    </w:p>
    <w:p w14:paraId="075B4324" w14:textId="567455C9" w:rsidR="003A19E0" w:rsidRDefault="003A19E0" w:rsidP="00BB357B">
      <w:pPr>
        <w:spacing w:after="0"/>
        <w:rPr>
          <w:rFonts w:cstheme="minorHAnsi"/>
          <w:color w:val="333333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970"/>
        <w:gridCol w:w="2160"/>
        <w:gridCol w:w="3960"/>
      </w:tblGrid>
      <w:tr w:rsidR="003A19E0" w:rsidRPr="00EA2E57" w14:paraId="6E947391" w14:textId="77777777" w:rsidTr="00FD0177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B8223" w14:textId="77777777" w:rsidR="003A19E0" w:rsidRPr="00CE361D" w:rsidRDefault="003A19E0" w:rsidP="00823E36">
            <w:pPr>
              <w:spacing w:after="0"/>
              <w:jc w:val="center"/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</w:rPr>
              <w:t>UI field, ID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C4C2F" w14:textId="77777777" w:rsidR="003A19E0" w:rsidRPr="00CE361D" w:rsidRDefault="003A19E0" w:rsidP="00823E36">
            <w:pPr>
              <w:spacing w:after="0"/>
              <w:jc w:val="center"/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</w:rPr>
              <w:t>STUB Policy</w:t>
            </w:r>
          </w:p>
          <w:p w14:paraId="09738E41" w14:textId="77777777" w:rsidR="003A19E0" w:rsidRPr="00CE361D" w:rsidRDefault="003A19E0" w:rsidP="00823E36">
            <w:pPr>
              <w:spacing w:after="0"/>
              <w:jc w:val="center"/>
              <w:rPr>
                <w:rFonts w:eastAsia="Times New Roman" w:cstheme="minorHAnsi"/>
                <w:bCs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bCs/>
                <w:color w:val="333333"/>
                <w:sz w:val="16"/>
                <w:szCs w:val="16"/>
              </w:rPr>
              <w:t>(current term)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50BA9" w14:textId="77777777" w:rsidR="003A19E0" w:rsidRPr="00CE361D" w:rsidRDefault="003A19E0" w:rsidP="00823E36">
            <w:pPr>
              <w:spacing w:after="0"/>
              <w:jc w:val="center"/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</w:rPr>
              <w:t>Renewal</w:t>
            </w:r>
          </w:p>
          <w:p w14:paraId="753D2723" w14:textId="77777777" w:rsidR="003A19E0" w:rsidRPr="00CE361D" w:rsidRDefault="003A19E0" w:rsidP="00823E36">
            <w:pPr>
              <w:spacing w:after="0"/>
              <w:jc w:val="center"/>
              <w:rPr>
                <w:rFonts w:eastAsia="Times New Roman" w:cstheme="minorHAnsi"/>
                <w:bCs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bCs/>
                <w:color w:val="333333"/>
                <w:sz w:val="16"/>
                <w:szCs w:val="16"/>
              </w:rPr>
              <w:t>(sub-sequent renewal term)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135443" w14:textId="77777777" w:rsidR="003A19E0" w:rsidRPr="00CE361D" w:rsidRDefault="003A19E0" w:rsidP="00823E36">
            <w:pPr>
              <w:spacing w:after="0"/>
              <w:jc w:val="center"/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</w:rPr>
              <w:t xml:space="preserve">Description, related </w:t>
            </w:r>
            <w:proofErr w:type="spellStart"/>
            <w:r w:rsidRPr="00CE361D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</w:rPr>
              <w:t>LookUp</w:t>
            </w:r>
            <w:proofErr w:type="spellEnd"/>
          </w:p>
        </w:tc>
      </w:tr>
      <w:tr w:rsidR="00235F5F" w:rsidRPr="00EA2E57" w14:paraId="73584732" w14:textId="77777777" w:rsidTr="00FD0177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F772D" w14:textId="77777777" w:rsidR="00235F5F" w:rsidRDefault="00235F5F" w:rsidP="0069731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Effective Date,</w:t>
            </w:r>
          </w:p>
          <w:p w14:paraId="1E055D18" w14:textId="05CBC089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r w:rsidRPr="004977CE">
              <w:rPr>
                <w:sz w:val="16"/>
                <w:szCs w:val="16"/>
              </w:rPr>
              <w:t xml:space="preserve">XML 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D12A83" w14:textId="74A5EA4F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sz w:val="16"/>
                <w:szCs w:val="16"/>
              </w:rPr>
              <w:t>effectiveDate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958BC0B" w14:textId="1C1ACECA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4977CE">
              <w:rPr>
                <w:sz w:val="16"/>
                <w:szCs w:val="16"/>
              </w:rPr>
              <w:t>Use XML value of ‘Effective Date’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32C90F" w14:textId="77777777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</w:p>
        </w:tc>
      </w:tr>
      <w:tr w:rsidR="00235F5F" w:rsidRPr="00EA2E57" w14:paraId="28D95467" w14:textId="77777777" w:rsidTr="00FD0177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BD90C" w14:textId="77777777" w:rsidR="00235F5F" w:rsidRDefault="00235F5F" w:rsidP="0069731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Expiration</w:t>
            </w:r>
            <w:r w:rsidRPr="004977CE">
              <w:rPr>
                <w:sz w:val="16"/>
                <w:szCs w:val="16"/>
              </w:rPr>
              <w:t xml:space="preserve"> Date</w:t>
            </w:r>
            <w:r>
              <w:rPr>
                <w:sz w:val="16"/>
                <w:szCs w:val="16"/>
              </w:rPr>
              <w:t xml:space="preserve">, </w:t>
            </w:r>
          </w:p>
          <w:p w14:paraId="0A347CD1" w14:textId="69428E01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XML or calculated</w:t>
            </w:r>
            <w:r w:rsidRPr="004977CE">
              <w:rPr>
                <w:sz w:val="16"/>
                <w:szCs w:val="16"/>
              </w:rPr>
              <w:t xml:space="preserve"> value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A526C2" w14:textId="394EA4BD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16"/>
                <w:szCs w:val="16"/>
              </w:rPr>
              <w:t>expirationDate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CCCA93B" w14:textId="1912C17A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4977CE">
              <w:rPr>
                <w:sz w:val="16"/>
                <w:szCs w:val="16"/>
              </w:rPr>
              <w:t>Use XML value of ‘E</w:t>
            </w:r>
            <w:r>
              <w:rPr>
                <w:sz w:val="16"/>
                <w:szCs w:val="16"/>
              </w:rPr>
              <w:t>xpiration</w:t>
            </w:r>
            <w:r w:rsidRPr="004977CE">
              <w:rPr>
                <w:sz w:val="16"/>
                <w:szCs w:val="16"/>
              </w:rPr>
              <w:t xml:space="preserve"> Date’</w:t>
            </w:r>
            <w:r>
              <w:rPr>
                <w:sz w:val="16"/>
                <w:szCs w:val="16"/>
              </w:rPr>
              <w:t xml:space="preserve"> or a date calculated using ‘Term’ 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52495" w14:textId="77777777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</w:p>
        </w:tc>
      </w:tr>
      <w:tr w:rsidR="00235F5F" w:rsidRPr="00EA2E57" w14:paraId="30823201" w14:textId="77777777" w:rsidTr="00FD0177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51E7D" w14:textId="77777777" w:rsidR="00235F5F" w:rsidRDefault="00235F5F" w:rsidP="0069731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Term,</w:t>
            </w:r>
          </w:p>
          <w:p w14:paraId="1CB04805" w14:textId="16BF91F5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r w:rsidRPr="004977CE">
              <w:rPr>
                <w:sz w:val="16"/>
                <w:szCs w:val="16"/>
              </w:rPr>
              <w:t xml:space="preserve">XML or </w:t>
            </w:r>
            <w:r>
              <w:rPr>
                <w:sz w:val="16"/>
                <w:szCs w:val="16"/>
              </w:rPr>
              <w:t>empty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C7AF39" w14:textId="4E4F10E3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>
              <w:rPr>
                <w:rFonts w:eastAsia="Times New Roman" w:cstheme="minorHAnsi"/>
                <w:color w:val="333333"/>
                <w:sz w:val="16"/>
                <w:szCs w:val="16"/>
              </w:rPr>
              <w:t>term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99FB84" w14:textId="4A47A6BC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4977CE">
              <w:rPr>
                <w:sz w:val="16"/>
                <w:szCs w:val="16"/>
              </w:rPr>
              <w:t>Use XML value</w:t>
            </w:r>
            <w:r>
              <w:rPr>
                <w:sz w:val="16"/>
                <w:szCs w:val="16"/>
              </w:rPr>
              <w:t xml:space="preserve"> if provided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52E0AE" w14:textId="77777777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</w:p>
        </w:tc>
      </w:tr>
      <w:tr w:rsidR="00235F5F" w:rsidRPr="00EA2E57" w14:paraId="76733AD2" w14:textId="77777777" w:rsidTr="00FD0177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A5B80A" w14:textId="77777777" w:rsidR="00235F5F" w:rsidRPr="00CE361D" w:rsidRDefault="00235F5F" w:rsidP="00697315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 xml:space="preserve">N/A, </w:t>
            </w:r>
          </w:p>
          <w:p w14:paraId="53652E85" w14:textId="11921C92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>default value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B6930F" w14:textId="27AD5262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createdBy</w:t>
            </w:r>
            <w:proofErr w:type="spellEnd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 = &lt;</w:t>
            </w:r>
            <w:proofErr w:type="spellStart"/>
            <w:r>
              <w:rPr>
                <w:rFonts w:eastAsia="Times New Roman" w:cstheme="minorHAnsi"/>
                <w:color w:val="333333"/>
                <w:sz w:val="16"/>
                <w:szCs w:val="16"/>
              </w:rPr>
              <w:t>ipbsys</w:t>
            </w:r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user</w:t>
            </w:r>
            <w:proofErr w:type="spellEnd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&gt;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634921F" w14:textId="54EBA988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 xml:space="preserve">The system will default </w:t>
            </w:r>
            <w:proofErr w:type="spellStart"/>
            <w:r w:rsidRPr="00CE361D">
              <w:rPr>
                <w:sz w:val="16"/>
                <w:szCs w:val="16"/>
              </w:rPr>
              <w:t>createdBy</w:t>
            </w:r>
            <w:proofErr w:type="spellEnd"/>
            <w:r w:rsidRPr="00CE361D">
              <w:rPr>
                <w:sz w:val="16"/>
                <w:szCs w:val="16"/>
              </w:rPr>
              <w:t xml:space="preserve"> field to </w:t>
            </w:r>
            <w:r>
              <w:rPr>
                <w:sz w:val="16"/>
                <w:szCs w:val="16"/>
              </w:rPr>
              <w:t>commonly used system id (&lt;</w:t>
            </w:r>
            <w:proofErr w:type="spellStart"/>
            <w:r>
              <w:rPr>
                <w:sz w:val="16"/>
                <w:szCs w:val="16"/>
              </w:rPr>
              <w:t>ipbsys</w:t>
            </w:r>
            <w:proofErr w:type="spellEnd"/>
            <w:r>
              <w:rPr>
                <w:sz w:val="16"/>
                <w:szCs w:val="16"/>
              </w:rPr>
              <w:t>&gt;)</w:t>
            </w:r>
            <w:r w:rsidRPr="00CE361D">
              <w:rPr>
                <w:sz w:val="16"/>
                <w:szCs w:val="16"/>
              </w:rPr>
              <w:t xml:space="preserve"> 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D689DA" w14:textId="77777777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 xml:space="preserve">The system will default </w:t>
            </w:r>
            <w:proofErr w:type="spellStart"/>
            <w:r w:rsidRPr="00CE361D">
              <w:rPr>
                <w:sz w:val="16"/>
                <w:szCs w:val="16"/>
              </w:rPr>
              <w:t>createdBy</w:t>
            </w:r>
            <w:proofErr w:type="spellEnd"/>
            <w:r w:rsidRPr="00CE361D">
              <w:rPr>
                <w:sz w:val="16"/>
                <w:szCs w:val="16"/>
              </w:rPr>
              <w:t xml:space="preserve"> field to user ID who started Manual Conversion</w:t>
            </w:r>
          </w:p>
        </w:tc>
      </w:tr>
      <w:tr w:rsidR="00235F5F" w:rsidRPr="00EA2E57" w14:paraId="55A2DEEC" w14:textId="77777777" w:rsidTr="00FD0177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48732" w14:textId="77777777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 xml:space="preserve">N/A, </w:t>
            </w:r>
          </w:p>
          <w:p w14:paraId="6BE35B35" w14:textId="77777777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>value generated by the system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2EFC7D" w14:textId="77777777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PolicyNr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99012F" w14:textId="278BC1F8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16"/>
                <w:szCs w:val="16"/>
              </w:rPr>
              <w:t>Policy</w:t>
            </w:r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Nr</w:t>
            </w:r>
            <w:proofErr w:type="spellEnd"/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CF1D45" w14:textId="48305990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 xml:space="preserve">The system should generate Policy Nr &amp; Quote </w:t>
            </w:r>
            <w:r>
              <w:rPr>
                <w:sz w:val="16"/>
                <w:szCs w:val="16"/>
              </w:rPr>
              <w:t>Nr using existing functionality</w:t>
            </w:r>
          </w:p>
        </w:tc>
      </w:tr>
      <w:tr w:rsidR="00235F5F" w:rsidRPr="00EA2E57" w14:paraId="1EC10562" w14:textId="77777777" w:rsidTr="00FD0177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D44FE7" w14:textId="030A1029" w:rsidR="00235F5F" w:rsidRDefault="00235F5F" w:rsidP="00823E3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Policy Type,</w:t>
            </w:r>
          </w:p>
          <w:p w14:paraId="644ED687" w14:textId="341AB40F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8EE3B" w14:textId="77777777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PolicyType</w:t>
            </w:r>
            <w:proofErr w:type="spellEnd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 = "STD"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282A93" w14:textId="77777777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policyType</w:t>
            </w:r>
            <w:proofErr w:type="spellEnd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 = "STD"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F5F469" w14:textId="77777777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proofErr w:type="spellStart"/>
            <w:r w:rsidRPr="00CE361D">
              <w:rPr>
                <w:sz w:val="16"/>
                <w:szCs w:val="16"/>
              </w:rPr>
              <w:t>LookUp</w:t>
            </w:r>
            <w:proofErr w:type="spellEnd"/>
            <w:r w:rsidRPr="00CE361D">
              <w:rPr>
                <w:sz w:val="16"/>
                <w:szCs w:val="16"/>
              </w:rPr>
              <w:t xml:space="preserve"> ‘</w:t>
            </w:r>
            <w:proofErr w:type="spellStart"/>
            <w:r w:rsidRPr="00CE361D">
              <w:rPr>
                <w:sz w:val="16"/>
                <w:szCs w:val="16"/>
              </w:rPr>
              <w:t>typeOfPolicy</w:t>
            </w:r>
            <w:proofErr w:type="spellEnd"/>
            <w:r w:rsidRPr="00CE361D">
              <w:rPr>
                <w:sz w:val="16"/>
                <w:szCs w:val="16"/>
              </w:rPr>
              <w:t xml:space="preserve">’ values: </w:t>
            </w:r>
          </w:p>
          <w:p w14:paraId="14AE4407" w14:textId="77777777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 xml:space="preserve">AR “Assigned Risk”; </w:t>
            </w:r>
          </w:p>
          <w:p w14:paraId="7C748FE3" w14:textId="77777777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>STD “Standard/Voluntary”</w:t>
            </w:r>
          </w:p>
        </w:tc>
        <w:bookmarkStart w:id="38" w:name="_GoBack"/>
        <w:bookmarkEnd w:id="38"/>
      </w:tr>
      <w:tr w:rsidR="00235F5F" w:rsidRPr="00EA2E57" w14:paraId="78F7AA80" w14:textId="77777777" w:rsidTr="00FD0177">
        <w:trPr>
          <w:trHeight w:val="417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F83546" w14:textId="77777777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>N/A,</w:t>
            </w:r>
          </w:p>
          <w:p w14:paraId="6620B2DE" w14:textId="77777777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>default value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7AD2FB" w14:textId="77777777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Type = "ANN"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FCA2F9" w14:textId="77777777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Policy.Type</w:t>
            </w:r>
            <w:proofErr w:type="spellEnd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 = "ANN"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0528B5" w14:textId="77777777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>“ANN”, Anniversary</w:t>
            </w:r>
          </w:p>
        </w:tc>
      </w:tr>
      <w:tr w:rsidR="00235F5F" w:rsidRPr="00EA2E57" w14:paraId="146BF3D8" w14:textId="77777777" w:rsidTr="00FD0177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54EF5A" w14:textId="77777777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 xml:space="preserve">N/A, </w:t>
            </w:r>
          </w:p>
          <w:p w14:paraId="656F3D77" w14:textId="77777777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>default value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95DC0A" w14:textId="77777777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Status =”Active”(if prior or on Expiration Date) or </w:t>
            </w:r>
          </w:p>
          <w:p w14:paraId="4B27555B" w14:textId="77777777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”Expired”(if after Expiration Date)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026949" w14:textId="77777777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Policy.Status</w:t>
            </w:r>
            <w:proofErr w:type="spellEnd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 = “Data Gathering”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8DFE91" w14:textId="77777777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>The values should be set up based on standard policy lifecycle</w:t>
            </w:r>
          </w:p>
        </w:tc>
      </w:tr>
      <w:tr w:rsidR="00235F5F" w:rsidRPr="00EA2E57" w14:paraId="03E05359" w14:textId="77777777" w:rsidTr="00FD0177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4A618F" w14:textId="5DDB6721" w:rsidR="00235F5F" w:rsidRPr="00CE361D" w:rsidRDefault="00235F5F" w:rsidP="00823E3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D84B7" w14:textId="5231DC40" w:rsidR="00235F5F" w:rsidRPr="00CE361D" w:rsidRDefault="00235F5F" w:rsidP="00BB357B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292B2F" w14:textId="4398A655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6A8796" w14:textId="654683E8" w:rsidR="00235F5F" w:rsidRPr="00CE361D" w:rsidRDefault="00235F5F" w:rsidP="00BB357B">
            <w:pPr>
              <w:spacing w:after="0"/>
              <w:rPr>
                <w:sz w:val="16"/>
                <w:szCs w:val="16"/>
              </w:rPr>
            </w:pPr>
          </w:p>
        </w:tc>
      </w:tr>
      <w:tr w:rsidR="00235F5F" w:rsidRPr="00EA2E57" w14:paraId="5AF2D1AA" w14:textId="77777777" w:rsidTr="00FD0177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EFF8A" w14:textId="77777777" w:rsidR="00235F5F" w:rsidRPr="00CE361D" w:rsidRDefault="00235F5F" w:rsidP="00B76F9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 xml:space="preserve">N/A, </w:t>
            </w:r>
          </w:p>
          <w:p w14:paraId="4FEA263E" w14:textId="169E0908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>
              <w:rPr>
                <w:rFonts w:eastAsia="Times New Roman" w:cstheme="minorHAnsi"/>
                <w:color w:val="333333"/>
                <w:sz w:val="16"/>
                <w:szCs w:val="16"/>
              </w:rPr>
              <w:t>XML value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C9F91B" w14:textId="7928EAF1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ProductCd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665FD2" w14:textId="77777777" w:rsidR="00235F5F" w:rsidRPr="00CE361D" w:rsidRDefault="00235F5F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productCd</w:t>
            </w:r>
            <w:proofErr w:type="spellEnd"/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76BB0D" w14:textId="16F4409C" w:rsidR="00235F5F" w:rsidRPr="00CE361D" w:rsidRDefault="00235F5F" w:rsidP="00B76F9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</w:t>
            </w:r>
            <w:r w:rsidRPr="00CE361D">
              <w:rPr>
                <w:sz w:val="16"/>
                <w:szCs w:val="16"/>
              </w:rPr>
              <w:t xml:space="preserve"> product</w:t>
            </w:r>
            <w:r>
              <w:rPr>
                <w:sz w:val="16"/>
                <w:szCs w:val="16"/>
              </w:rPr>
              <w:t xml:space="preserve"> (XML field ‘Product Code’)</w:t>
            </w:r>
            <w:r w:rsidRPr="00CE361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to which policy is </w:t>
            </w:r>
            <w:r w:rsidRPr="00CE361D">
              <w:rPr>
                <w:sz w:val="16"/>
                <w:szCs w:val="16"/>
              </w:rPr>
              <w:t xml:space="preserve"> converted from the legacy system</w:t>
            </w:r>
          </w:p>
        </w:tc>
      </w:tr>
      <w:tr w:rsidR="00FD0177" w:rsidRPr="00EA2E57" w14:paraId="5D724CC2" w14:textId="77777777" w:rsidTr="00FD0177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F8CB24" w14:textId="77777777" w:rsidR="00FD0177" w:rsidRPr="00CE361D" w:rsidRDefault="00FD0177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N/A, </w:t>
            </w:r>
          </w:p>
          <w:p w14:paraId="467CE66C" w14:textId="4B95D229" w:rsidR="00FD0177" w:rsidRPr="00CE361D" w:rsidRDefault="00FD0177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default value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0A503" w14:textId="4DAC3D92" w:rsidR="00FD0177" w:rsidRPr="00CE361D" w:rsidRDefault="00FD0177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renewalCycle</w:t>
            </w:r>
            <w:proofErr w:type="spellEnd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=0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E72D84" w14:textId="4514D2C6" w:rsidR="00FD0177" w:rsidRPr="00CE361D" w:rsidRDefault="00FD0177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renewalCycle</w:t>
            </w:r>
            <w:proofErr w:type="spellEnd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=1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A2174" w14:textId="4AE6D90F" w:rsidR="00FD0177" w:rsidRPr="00CE361D" w:rsidRDefault="00FD0177" w:rsidP="00823E3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 xml:space="preserve">Currently: The system sets up </w:t>
            </w:r>
            <w:proofErr w:type="spellStart"/>
            <w:r w:rsidRPr="00CE361D">
              <w:rPr>
                <w:sz w:val="16"/>
                <w:szCs w:val="16"/>
              </w:rPr>
              <w:t>renewalCycle</w:t>
            </w:r>
            <w:proofErr w:type="spellEnd"/>
            <w:r w:rsidRPr="00CE361D">
              <w:rPr>
                <w:sz w:val="16"/>
                <w:szCs w:val="16"/>
              </w:rPr>
              <w:t xml:space="preserve"> to 1 once </w:t>
            </w:r>
            <w:r w:rsidRPr="00CE361D">
              <w:rPr>
                <w:i/>
                <w:sz w:val="16"/>
                <w:szCs w:val="16"/>
              </w:rPr>
              <w:t>converted Renewal Quote</w:t>
            </w:r>
            <w:r w:rsidRPr="00CE361D">
              <w:rPr>
                <w:sz w:val="16"/>
                <w:szCs w:val="16"/>
              </w:rPr>
              <w:t xml:space="preserve"> is created for STUB policy </w:t>
            </w:r>
          </w:p>
        </w:tc>
      </w:tr>
      <w:tr w:rsidR="00FD0177" w:rsidRPr="00EA2E57" w14:paraId="3CABDC63" w14:textId="77777777" w:rsidTr="00FD0177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9375A4" w14:textId="77777777" w:rsidR="00FD0177" w:rsidRPr="00CE361D" w:rsidRDefault="00FD0177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 xml:space="preserve">N/A, </w:t>
            </w:r>
          </w:p>
          <w:p w14:paraId="5C8EA2B2" w14:textId="0414C609" w:rsidR="00FD0177" w:rsidRPr="00CE361D" w:rsidRDefault="00FD0177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system calculated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45CE8" w14:textId="48DCCAD1" w:rsidR="00FD0177" w:rsidRPr="00CE361D" w:rsidRDefault="00FD0177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inceptionDate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D0CBF" w14:textId="77928D29" w:rsidR="00FD0177" w:rsidRPr="00CE361D" w:rsidRDefault="00FD0177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inceptionDate</w:t>
            </w:r>
            <w:proofErr w:type="spellEnd"/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8EB468" w14:textId="107BAD85" w:rsidR="00FD0177" w:rsidRPr="00CE361D" w:rsidRDefault="00FD0177" w:rsidP="00823E36">
            <w:pPr>
              <w:spacing w:after="0"/>
              <w:rPr>
                <w:sz w:val="16"/>
                <w:szCs w:val="16"/>
              </w:rPr>
            </w:pPr>
            <w:r w:rsidRPr="00FD0177">
              <w:rPr>
                <w:sz w:val="16"/>
                <w:szCs w:val="16"/>
              </w:rPr>
              <w:t>Use XML value for ‘Original Policy Effective Date’ or default to renewal’s Effective Date</w:t>
            </w:r>
          </w:p>
        </w:tc>
      </w:tr>
      <w:tr w:rsidR="00FD0177" w:rsidRPr="00EA2E57" w14:paraId="1AA2B4EC" w14:textId="77777777" w:rsidTr="00FD0177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C97CEC" w14:textId="73BC8B80" w:rsidR="00FD0177" w:rsidRPr="00CE361D" w:rsidRDefault="00FD0177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A3D6E" w14:textId="23409295" w:rsidR="00FD0177" w:rsidRPr="00CE361D" w:rsidRDefault="00FD0177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A37AAD" w14:textId="23600B1D" w:rsidR="00FD0177" w:rsidRPr="00CE361D" w:rsidRDefault="00FD0177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63743" w14:textId="02614F5B" w:rsidR="00FD0177" w:rsidRPr="00CE361D" w:rsidRDefault="00FD0177" w:rsidP="00823E36">
            <w:pPr>
              <w:spacing w:after="0"/>
              <w:rPr>
                <w:sz w:val="16"/>
                <w:szCs w:val="16"/>
              </w:rPr>
            </w:pPr>
          </w:p>
        </w:tc>
      </w:tr>
      <w:tr w:rsidR="00FD0177" w:rsidRPr="00EA2E57" w14:paraId="6E4C3D31" w14:textId="77777777" w:rsidTr="00FD0177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038252" w14:textId="7351243C" w:rsidR="00FD0177" w:rsidRPr="00095D62" w:rsidRDefault="00095D62" w:rsidP="00C02725">
            <w:pPr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095D62">
              <w:rPr>
                <w:rFonts w:eastAsia="Times New Roman" w:cstheme="minorHAnsi"/>
                <w:color w:val="333333"/>
                <w:sz w:val="16"/>
                <w:szCs w:val="16"/>
              </w:rPr>
              <w:lastRenderedPageBreak/>
              <w:t>N/A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AB73A7" w14:textId="04221396" w:rsidR="00FD0177" w:rsidRPr="00CE361D" w:rsidRDefault="00FD0177" w:rsidP="00C02725">
            <w:pPr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preConversionPolicyNumber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80D536" w14:textId="40EE3C9B" w:rsidR="00FD0177" w:rsidRPr="00CE361D" w:rsidRDefault="00FD0177" w:rsidP="00C02725">
            <w:pPr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preConversionPolicyNumber</w:t>
            </w:r>
            <w:proofErr w:type="spellEnd"/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806916" w14:textId="11C54DA0" w:rsidR="00FD0177" w:rsidRPr="00CE361D" w:rsidRDefault="00FD0177" w:rsidP="00C02725">
            <w:pPr>
              <w:rPr>
                <w:sz w:val="16"/>
                <w:szCs w:val="16"/>
              </w:rPr>
            </w:pPr>
          </w:p>
        </w:tc>
      </w:tr>
      <w:tr w:rsidR="00095D62" w:rsidRPr="00EA2E57" w14:paraId="0D5FD2A9" w14:textId="77777777" w:rsidTr="00697315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F70CC2" w14:textId="77777777" w:rsidR="00095D62" w:rsidRPr="00CE361D" w:rsidRDefault="00095D62" w:rsidP="00697315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 xml:space="preserve">N/A, </w:t>
            </w:r>
          </w:p>
          <w:p w14:paraId="2322C9A2" w14:textId="2FB16431" w:rsidR="00095D62" w:rsidRDefault="00095D62" w:rsidP="00823E3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sz w:val="16"/>
                <w:szCs w:val="16"/>
              </w:rPr>
              <w:t>default value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9E1AD4" w14:textId="435D6CFD" w:rsidR="00095D62" w:rsidRDefault="00095D62" w:rsidP="00823E3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imported = “CONV”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7FBBA" w14:textId="722B00CC" w:rsidR="00095D62" w:rsidRDefault="00095D62" w:rsidP="00823E36">
            <w:pPr>
              <w:spacing w:after="0"/>
              <w:rPr>
                <w:sz w:val="16"/>
                <w:szCs w:val="16"/>
              </w:rPr>
            </w:pPr>
            <w:r w:rsidRPr="00CE361D">
              <w:rPr>
                <w:rFonts w:eastAsia="Times New Roman" w:cstheme="minorHAnsi"/>
                <w:color w:val="333333"/>
                <w:sz w:val="16"/>
                <w:szCs w:val="16"/>
              </w:rPr>
              <w:t>imported = “CONV”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0D7B2" w14:textId="77777777" w:rsidR="00095D62" w:rsidRPr="006A5A0B" w:rsidRDefault="00095D62" w:rsidP="00BB357B">
            <w:pPr>
              <w:spacing w:after="0"/>
              <w:rPr>
                <w:sz w:val="16"/>
                <w:szCs w:val="16"/>
              </w:rPr>
            </w:pPr>
          </w:p>
        </w:tc>
      </w:tr>
      <w:tr w:rsidR="00095D62" w:rsidRPr="00EA2E57" w14:paraId="684A811D" w14:textId="77777777" w:rsidTr="00FD0177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47696" w14:textId="00ABE258" w:rsidR="00095D62" w:rsidRPr="00CE361D" w:rsidRDefault="00095D62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D64703" w14:textId="6C0844FF" w:rsidR="00095D62" w:rsidRPr="00CE361D" w:rsidRDefault="00095D62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 w:rsidRPr="00095D62">
              <w:rPr>
                <w:sz w:val="16"/>
                <w:szCs w:val="16"/>
              </w:rPr>
              <w:t>convType</w:t>
            </w:r>
            <w:proofErr w:type="spellEnd"/>
            <w:r w:rsidRPr="00095D62">
              <w:rPr>
                <w:sz w:val="16"/>
                <w:szCs w:val="16"/>
              </w:rPr>
              <w:t xml:space="preserve"> = “MCS”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6F14EE" w14:textId="34D0CC0C" w:rsidR="00095D62" w:rsidRPr="00CE361D" w:rsidRDefault="00095D62" w:rsidP="00823E36">
            <w:pPr>
              <w:spacing w:after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convType</w:t>
            </w:r>
            <w:proofErr w:type="spellEnd"/>
            <w:r>
              <w:rPr>
                <w:sz w:val="16"/>
                <w:szCs w:val="16"/>
              </w:rPr>
              <w:t xml:space="preserve"> = “MCS”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82DC4E" w14:textId="4930C738" w:rsidR="00095D62" w:rsidRPr="00CE361D" w:rsidRDefault="00095D62" w:rsidP="00BB357B">
            <w:pPr>
              <w:spacing w:after="0"/>
              <w:rPr>
                <w:sz w:val="16"/>
                <w:szCs w:val="16"/>
              </w:rPr>
            </w:pPr>
            <w:r w:rsidRPr="006A5A0B">
              <w:rPr>
                <w:sz w:val="16"/>
                <w:szCs w:val="16"/>
              </w:rPr>
              <w:t>the following lookup values</w:t>
            </w:r>
            <w:r>
              <w:rPr>
                <w:sz w:val="16"/>
                <w:szCs w:val="16"/>
              </w:rPr>
              <w:t xml:space="preserve"> </w:t>
            </w:r>
            <w:r w:rsidRPr="006A5A0B">
              <w:rPr>
                <w:sz w:val="16"/>
                <w:szCs w:val="16"/>
              </w:rPr>
              <w:t>”</w:t>
            </w:r>
            <w:proofErr w:type="spellStart"/>
            <w:r w:rsidRPr="006A5A0B">
              <w:rPr>
                <w:sz w:val="16"/>
                <w:szCs w:val="16"/>
              </w:rPr>
              <w:t>Automatic”,”MCS</w:t>
            </w:r>
            <w:proofErr w:type="spellEnd"/>
            <w:r w:rsidRPr="006A5A0B">
              <w:rPr>
                <w:sz w:val="16"/>
                <w:szCs w:val="16"/>
              </w:rPr>
              <w:t>”</w:t>
            </w:r>
          </w:p>
        </w:tc>
      </w:tr>
    </w:tbl>
    <w:p w14:paraId="65C128C1" w14:textId="77777777" w:rsidR="0079128E" w:rsidRDefault="0079128E" w:rsidP="0079128E">
      <w:pPr>
        <w:pStyle w:val="Heading2"/>
      </w:pPr>
      <w:bookmarkStart w:id="39" w:name="_Toc411712567"/>
      <w:bookmarkStart w:id="40" w:name="_Toc411712568"/>
      <w:bookmarkStart w:id="41" w:name="_Toc411712569"/>
      <w:bookmarkStart w:id="42" w:name="_Toc412718426"/>
      <w:bookmarkEnd w:id="39"/>
      <w:bookmarkEnd w:id="40"/>
      <w:bookmarkEnd w:id="41"/>
      <w:r>
        <w:t>Create Billing Account for policy import on renewal</w:t>
      </w:r>
      <w:bookmarkEnd w:id="42"/>
    </w:p>
    <w:p w14:paraId="3E45548C" w14:textId="77777777" w:rsidR="0079128E" w:rsidRPr="001E2009" w:rsidRDefault="0079128E" w:rsidP="0079128E">
      <w:pPr>
        <w:spacing w:after="0"/>
      </w:pPr>
      <w:r>
        <w:t>A new billing account is created for imported policy and</w:t>
      </w:r>
      <w:r w:rsidRPr="001E2009">
        <w:t xml:space="preserve"> the following values will be defaulted </w:t>
      </w:r>
      <w:r>
        <w:t>to corresponding values from the table below if these values will not be provided in the XML file:</w:t>
      </w:r>
    </w:p>
    <w:p w14:paraId="04C94FF0" w14:textId="77777777" w:rsidR="0079128E" w:rsidRDefault="0079128E" w:rsidP="0079128E">
      <w:pPr>
        <w:spacing w:after="0"/>
      </w:pPr>
    </w:p>
    <w:tbl>
      <w:tblPr>
        <w:tblStyle w:val="TableGrid"/>
        <w:tblW w:w="0" w:type="auto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93"/>
        <w:gridCol w:w="2018"/>
        <w:gridCol w:w="1392"/>
        <w:gridCol w:w="7227"/>
      </w:tblGrid>
      <w:tr w:rsidR="0079128E" w:rsidRPr="00676927" w14:paraId="4ED3F2AA" w14:textId="77777777" w:rsidTr="006D26DF">
        <w:trPr>
          <w:cantSplit/>
          <w:tblHeader/>
        </w:trPr>
        <w:tc>
          <w:tcPr>
            <w:tcW w:w="393" w:type="dxa"/>
            <w:shd w:val="clear" w:color="auto" w:fill="F2F2F2" w:themeFill="background1" w:themeFillShade="F2"/>
          </w:tcPr>
          <w:p w14:paraId="3A0C4BD5" w14:textId="77777777" w:rsidR="0079128E" w:rsidRPr="00095D62" w:rsidRDefault="0079128E" w:rsidP="006D26DF">
            <w:pPr>
              <w:jc w:val="center"/>
              <w:rPr>
                <w:b/>
                <w:sz w:val="16"/>
                <w:szCs w:val="16"/>
              </w:rPr>
            </w:pPr>
            <w:r w:rsidRPr="00095D62">
              <w:rPr>
                <w:b/>
                <w:sz w:val="16"/>
                <w:szCs w:val="16"/>
              </w:rPr>
              <w:t>nr</w:t>
            </w:r>
          </w:p>
        </w:tc>
        <w:tc>
          <w:tcPr>
            <w:tcW w:w="2018" w:type="dxa"/>
            <w:shd w:val="clear" w:color="auto" w:fill="F2F2F2" w:themeFill="background1" w:themeFillShade="F2"/>
          </w:tcPr>
          <w:p w14:paraId="04C5F337" w14:textId="77777777" w:rsidR="0079128E" w:rsidRPr="00095D62" w:rsidRDefault="0079128E" w:rsidP="006D26DF">
            <w:pPr>
              <w:rPr>
                <w:b/>
                <w:sz w:val="16"/>
                <w:szCs w:val="16"/>
              </w:rPr>
            </w:pPr>
            <w:r w:rsidRPr="00095D62">
              <w:rPr>
                <w:b/>
                <w:sz w:val="16"/>
                <w:szCs w:val="16"/>
              </w:rPr>
              <w:t>Info on Billing Account</w:t>
            </w:r>
          </w:p>
        </w:tc>
        <w:tc>
          <w:tcPr>
            <w:tcW w:w="1392" w:type="dxa"/>
            <w:shd w:val="clear" w:color="auto" w:fill="F2F2F2" w:themeFill="background1" w:themeFillShade="F2"/>
          </w:tcPr>
          <w:p w14:paraId="39102760" w14:textId="4B2E434A" w:rsidR="0079128E" w:rsidRPr="00095D62" w:rsidRDefault="00FD0177" w:rsidP="006D26DF">
            <w:pPr>
              <w:jc w:val="center"/>
              <w:rPr>
                <w:b/>
                <w:sz w:val="16"/>
                <w:szCs w:val="16"/>
              </w:rPr>
            </w:pPr>
            <w:r w:rsidRPr="00095D62">
              <w:rPr>
                <w:b/>
                <w:sz w:val="16"/>
                <w:szCs w:val="16"/>
              </w:rPr>
              <w:t>XML</w:t>
            </w:r>
            <w:r w:rsidR="0079128E" w:rsidRPr="00095D62">
              <w:rPr>
                <w:b/>
                <w:sz w:val="16"/>
                <w:szCs w:val="16"/>
              </w:rPr>
              <w:t>/Default</w:t>
            </w:r>
          </w:p>
        </w:tc>
        <w:tc>
          <w:tcPr>
            <w:tcW w:w="7227" w:type="dxa"/>
            <w:shd w:val="clear" w:color="auto" w:fill="F2F2F2" w:themeFill="background1" w:themeFillShade="F2"/>
          </w:tcPr>
          <w:p w14:paraId="3BC34FAA" w14:textId="77777777" w:rsidR="0079128E" w:rsidRPr="00095D62" w:rsidRDefault="0079128E" w:rsidP="006D26DF">
            <w:pPr>
              <w:jc w:val="center"/>
              <w:rPr>
                <w:b/>
                <w:sz w:val="16"/>
                <w:szCs w:val="16"/>
              </w:rPr>
            </w:pPr>
            <w:r w:rsidRPr="00095D62">
              <w:rPr>
                <w:b/>
                <w:sz w:val="16"/>
                <w:szCs w:val="16"/>
              </w:rPr>
              <w:t>Details</w:t>
            </w:r>
          </w:p>
        </w:tc>
      </w:tr>
      <w:tr w:rsidR="0079128E" w:rsidRPr="00676927" w14:paraId="273AE78A" w14:textId="77777777" w:rsidTr="006D26DF">
        <w:trPr>
          <w:cantSplit/>
          <w:trHeight w:val="144"/>
        </w:trPr>
        <w:tc>
          <w:tcPr>
            <w:tcW w:w="393" w:type="dxa"/>
            <w:shd w:val="clear" w:color="auto" w:fill="auto"/>
          </w:tcPr>
          <w:p w14:paraId="34114FA8" w14:textId="77777777" w:rsidR="0079128E" w:rsidRPr="00676927" w:rsidRDefault="0079128E" w:rsidP="006D26DF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1</w:t>
            </w:r>
          </w:p>
        </w:tc>
        <w:tc>
          <w:tcPr>
            <w:tcW w:w="2018" w:type="dxa"/>
          </w:tcPr>
          <w:p w14:paraId="1729A917" w14:textId="77777777" w:rsidR="0079128E" w:rsidRPr="00676927" w:rsidRDefault="0079128E" w:rsidP="006D26DF">
            <w:pPr>
              <w:spacing w:before="120" w:after="120"/>
              <w:rPr>
                <w:sz w:val="16"/>
                <w:szCs w:val="16"/>
              </w:rPr>
            </w:pPr>
            <w:r w:rsidRPr="0013143E">
              <w:rPr>
                <w:sz w:val="16"/>
                <w:szCs w:val="16"/>
              </w:rPr>
              <w:t>Overpayment Option</w:t>
            </w:r>
          </w:p>
        </w:tc>
        <w:tc>
          <w:tcPr>
            <w:tcW w:w="1392" w:type="dxa"/>
          </w:tcPr>
          <w:p w14:paraId="34488EA7" w14:textId="77777777" w:rsidR="0079128E" w:rsidRPr="00676927" w:rsidRDefault="0079128E" w:rsidP="006D26DF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XML/Default</w:t>
            </w:r>
          </w:p>
        </w:tc>
        <w:tc>
          <w:tcPr>
            <w:tcW w:w="7227" w:type="dxa"/>
          </w:tcPr>
          <w:p w14:paraId="5E957874" w14:textId="331B5A6E" w:rsidR="0079128E" w:rsidRPr="00676927" w:rsidRDefault="0079128E" w:rsidP="00FD0177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 xml:space="preserve"> </w:t>
            </w:r>
            <w:r w:rsidR="00FD0177" w:rsidRPr="00FD0177">
              <w:rPr>
                <w:sz w:val="16"/>
                <w:szCs w:val="16"/>
              </w:rPr>
              <w:t>Use XML value or default to “Next Installment”</w:t>
            </w:r>
            <w:r w:rsidR="00FD0177">
              <w:rPr>
                <w:sz w:val="16"/>
                <w:szCs w:val="16"/>
              </w:rPr>
              <w:t xml:space="preserve"> if empty</w:t>
            </w:r>
          </w:p>
        </w:tc>
      </w:tr>
      <w:tr w:rsidR="0079128E" w:rsidRPr="00676927" w14:paraId="025ABEF6" w14:textId="77777777" w:rsidTr="006D26DF">
        <w:trPr>
          <w:cantSplit/>
          <w:trHeight w:val="144"/>
        </w:trPr>
        <w:tc>
          <w:tcPr>
            <w:tcW w:w="393" w:type="dxa"/>
            <w:shd w:val="clear" w:color="auto" w:fill="auto"/>
          </w:tcPr>
          <w:p w14:paraId="19D1541B" w14:textId="77777777" w:rsidR="0079128E" w:rsidRPr="00676927" w:rsidRDefault="0079128E" w:rsidP="006D26DF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2</w:t>
            </w:r>
          </w:p>
        </w:tc>
        <w:tc>
          <w:tcPr>
            <w:tcW w:w="2018" w:type="dxa"/>
          </w:tcPr>
          <w:p w14:paraId="0E94416A" w14:textId="77777777" w:rsidR="0079128E" w:rsidRPr="00676927" w:rsidRDefault="0079128E" w:rsidP="006D26DF">
            <w:pPr>
              <w:spacing w:before="120" w:after="1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DueDate</w:t>
            </w:r>
            <w:proofErr w:type="spellEnd"/>
          </w:p>
        </w:tc>
        <w:tc>
          <w:tcPr>
            <w:tcW w:w="1392" w:type="dxa"/>
          </w:tcPr>
          <w:p w14:paraId="689E3C6C" w14:textId="77777777" w:rsidR="0079128E" w:rsidRPr="00676927" w:rsidRDefault="0079128E" w:rsidP="006D26DF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XML/Default</w:t>
            </w:r>
          </w:p>
        </w:tc>
        <w:tc>
          <w:tcPr>
            <w:tcW w:w="7227" w:type="dxa"/>
          </w:tcPr>
          <w:p w14:paraId="1980EEED" w14:textId="2032DB0A" w:rsidR="0079128E" w:rsidRPr="00676927" w:rsidRDefault="00FD0177" w:rsidP="00FD0177">
            <w:pPr>
              <w:spacing w:before="120" w:after="120"/>
              <w:rPr>
                <w:sz w:val="16"/>
                <w:szCs w:val="16"/>
              </w:rPr>
            </w:pPr>
            <w:r w:rsidRPr="00FD0177">
              <w:rPr>
                <w:sz w:val="16"/>
                <w:szCs w:val="16"/>
              </w:rPr>
              <w:t xml:space="preserve">Use XML value </w:t>
            </w:r>
            <w:r w:rsidR="0079128E">
              <w:rPr>
                <w:sz w:val="16"/>
                <w:szCs w:val="16"/>
              </w:rPr>
              <w:t xml:space="preserve">or </w:t>
            </w:r>
            <w:r>
              <w:rPr>
                <w:sz w:val="16"/>
                <w:szCs w:val="16"/>
              </w:rPr>
              <w:t xml:space="preserve">calculate default using </w:t>
            </w:r>
            <w:r w:rsidR="0079128E">
              <w:rPr>
                <w:sz w:val="16"/>
                <w:szCs w:val="16"/>
              </w:rPr>
              <w:t>Effective Date</w:t>
            </w:r>
            <w:r>
              <w:rPr>
                <w:sz w:val="16"/>
                <w:szCs w:val="16"/>
              </w:rPr>
              <w:t xml:space="preserve"> by EIS default method</w:t>
            </w:r>
          </w:p>
        </w:tc>
      </w:tr>
      <w:tr w:rsidR="0079128E" w:rsidRPr="00676927" w14:paraId="4AD118B1" w14:textId="77777777" w:rsidTr="006D26DF">
        <w:trPr>
          <w:cantSplit/>
          <w:trHeight w:val="144"/>
        </w:trPr>
        <w:tc>
          <w:tcPr>
            <w:tcW w:w="393" w:type="dxa"/>
            <w:shd w:val="clear" w:color="auto" w:fill="auto"/>
          </w:tcPr>
          <w:p w14:paraId="6E5C9411" w14:textId="77777777" w:rsidR="0079128E" w:rsidRPr="00676927" w:rsidRDefault="0079128E" w:rsidP="006D26DF">
            <w:pPr>
              <w:spacing w:before="120" w:after="120"/>
              <w:rPr>
                <w:sz w:val="16"/>
                <w:szCs w:val="16"/>
              </w:rPr>
            </w:pPr>
            <w:r w:rsidRPr="00676927">
              <w:rPr>
                <w:sz w:val="16"/>
                <w:szCs w:val="16"/>
              </w:rPr>
              <w:t>3</w:t>
            </w:r>
          </w:p>
        </w:tc>
        <w:tc>
          <w:tcPr>
            <w:tcW w:w="2018" w:type="dxa"/>
          </w:tcPr>
          <w:p w14:paraId="70A952ED" w14:textId="77777777" w:rsidR="0079128E" w:rsidRPr="00676927" w:rsidRDefault="0079128E" w:rsidP="006D26DF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Payment Methods</w:t>
            </w:r>
          </w:p>
        </w:tc>
        <w:tc>
          <w:tcPr>
            <w:tcW w:w="1392" w:type="dxa"/>
          </w:tcPr>
          <w:p w14:paraId="2ADF3D85" w14:textId="77777777" w:rsidR="0079128E" w:rsidRPr="00676927" w:rsidRDefault="0079128E" w:rsidP="006D26DF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XML/none</w:t>
            </w:r>
          </w:p>
        </w:tc>
        <w:tc>
          <w:tcPr>
            <w:tcW w:w="7227" w:type="dxa"/>
          </w:tcPr>
          <w:p w14:paraId="5147CEB0" w14:textId="40293803" w:rsidR="0079128E" w:rsidRPr="00676927" w:rsidRDefault="00FD0177" w:rsidP="00FD0177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XML data if provided</w:t>
            </w:r>
          </w:p>
        </w:tc>
      </w:tr>
      <w:tr w:rsidR="0079128E" w:rsidRPr="00676927" w14:paraId="1048CE41" w14:textId="77777777" w:rsidTr="006D26DF">
        <w:trPr>
          <w:cantSplit/>
          <w:trHeight w:val="144"/>
        </w:trPr>
        <w:tc>
          <w:tcPr>
            <w:tcW w:w="393" w:type="dxa"/>
            <w:shd w:val="clear" w:color="auto" w:fill="auto"/>
          </w:tcPr>
          <w:p w14:paraId="52AD2793" w14:textId="77777777" w:rsidR="0079128E" w:rsidRPr="00676927" w:rsidRDefault="0079128E" w:rsidP="006D26DF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018" w:type="dxa"/>
          </w:tcPr>
          <w:p w14:paraId="57D4141C" w14:textId="77777777" w:rsidR="0079128E" w:rsidRDefault="0079128E" w:rsidP="006D26DF">
            <w:pPr>
              <w:spacing w:before="120" w:after="120"/>
              <w:rPr>
                <w:sz w:val="16"/>
                <w:szCs w:val="16"/>
              </w:rPr>
            </w:pPr>
            <w:r w:rsidRPr="0013143E">
              <w:rPr>
                <w:sz w:val="16"/>
                <w:szCs w:val="16"/>
              </w:rPr>
              <w:t>Recurring Payment</w:t>
            </w:r>
          </w:p>
        </w:tc>
        <w:tc>
          <w:tcPr>
            <w:tcW w:w="1392" w:type="dxa"/>
          </w:tcPr>
          <w:p w14:paraId="7E144A9D" w14:textId="77777777" w:rsidR="0079128E" w:rsidRDefault="0079128E" w:rsidP="006D26DF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XML/none</w:t>
            </w:r>
          </w:p>
        </w:tc>
        <w:tc>
          <w:tcPr>
            <w:tcW w:w="7227" w:type="dxa"/>
          </w:tcPr>
          <w:p w14:paraId="6B7F5E12" w14:textId="2C815619" w:rsidR="0079128E" w:rsidRDefault="00FD0177" w:rsidP="00095D62">
            <w:pPr>
              <w:spacing w:before="120" w:after="120"/>
              <w:rPr>
                <w:sz w:val="16"/>
                <w:szCs w:val="16"/>
              </w:rPr>
            </w:pPr>
            <w:r w:rsidRPr="00FD0177">
              <w:rPr>
                <w:sz w:val="16"/>
                <w:szCs w:val="16"/>
              </w:rPr>
              <w:t>Use XML data if provided</w:t>
            </w:r>
            <w:r w:rsidR="00095D62">
              <w:rPr>
                <w:sz w:val="16"/>
                <w:szCs w:val="16"/>
              </w:rPr>
              <w:t xml:space="preserve"> </w:t>
            </w:r>
          </w:p>
        </w:tc>
      </w:tr>
    </w:tbl>
    <w:p w14:paraId="4D38B0E1" w14:textId="37D1B496" w:rsidR="00223F41" w:rsidRDefault="00223F41" w:rsidP="003E627B"/>
    <w:p w14:paraId="0309BB8F" w14:textId="77777777" w:rsidR="00223F41" w:rsidRDefault="00223F41">
      <w:r>
        <w:br w:type="page"/>
      </w:r>
    </w:p>
    <w:p w14:paraId="0A29761D" w14:textId="59BDC15E" w:rsidR="00F2702B" w:rsidRDefault="00F2702B" w:rsidP="000824A7">
      <w:pPr>
        <w:pStyle w:val="Heading1"/>
      </w:pPr>
      <w:bookmarkStart w:id="43" w:name="_Toc412718427"/>
      <w:r>
        <w:lastRenderedPageBreak/>
        <w:t>Process Flow</w:t>
      </w:r>
      <w:bookmarkEnd w:id="43"/>
      <w:r w:rsidR="000824A7">
        <w:t xml:space="preserve"> </w:t>
      </w:r>
    </w:p>
    <w:p w14:paraId="5FB0196D" w14:textId="2E41F6A3" w:rsidR="0042339B" w:rsidRDefault="0042339B" w:rsidP="0042339B">
      <w:pPr>
        <w:pStyle w:val="Heading2"/>
      </w:pPr>
      <w:bookmarkStart w:id="44" w:name="_Toc412718428"/>
      <w:r>
        <w:t xml:space="preserve">Manual Conversion Support </w:t>
      </w:r>
      <w:r w:rsidR="0079128E">
        <w:t>for new business quote</w:t>
      </w:r>
      <w:bookmarkEnd w:id="44"/>
    </w:p>
    <w:p w14:paraId="5BE1DA01" w14:textId="4ABACD51" w:rsidR="0042339B" w:rsidRDefault="009F2EF0" w:rsidP="0042339B">
      <w:r>
        <w:rPr>
          <w:noProof/>
        </w:rPr>
        <w:drawing>
          <wp:inline distT="0" distB="0" distL="0" distR="0" wp14:anchorId="3B9B3361" wp14:editId="7EACEADB">
            <wp:extent cx="6844030" cy="3283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2B8A" w14:textId="0C8C32C8" w:rsidR="0042339B" w:rsidRDefault="0042339B" w:rsidP="00097BB7">
      <w:pPr>
        <w:pStyle w:val="Heading2"/>
        <w:numPr>
          <w:ilvl w:val="1"/>
          <w:numId w:val="11"/>
        </w:numPr>
      </w:pPr>
      <w:bookmarkStart w:id="45" w:name="_Toc412718429"/>
      <w:r>
        <w:t xml:space="preserve">Manual Conversion Support for </w:t>
      </w:r>
      <w:r w:rsidR="0079128E">
        <w:t>policy on renewal</w:t>
      </w:r>
      <w:bookmarkEnd w:id="45"/>
    </w:p>
    <w:p w14:paraId="5E84D042" w14:textId="5670C45A" w:rsidR="0042339B" w:rsidRDefault="009F2EF0" w:rsidP="0042339B">
      <w:r>
        <w:rPr>
          <w:noProof/>
        </w:rPr>
        <w:drawing>
          <wp:inline distT="0" distB="0" distL="0" distR="0" wp14:anchorId="73AA3BC4" wp14:editId="3217CF19">
            <wp:extent cx="6851015" cy="3269615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3DF2" w14:textId="05089D7C" w:rsidR="00984457" w:rsidRDefault="00984457">
      <w:r>
        <w:br w:type="page"/>
      </w:r>
    </w:p>
    <w:p w14:paraId="47BE1F15" w14:textId="77777777" w:rsidR="00452AEF" w:rsidRDefault="0069507F" w:rsidP="00AF41B8">
      <w:pPr>
        <w:pStyle w:val="Heading1"/>
      </w:pPr>
      <w:bookmarkStart w:id="46" w:name="_Toc412718430"/>
      <w:bookmarkStart w:id="47" w:name="_Toc353449338"/>
      <w:r>
        <w:lastRenderedPageBreak/>
        <w:t>Appendix</w:t>
      </w:r>
      <w:bookmarkEnd w:id="46"/>
      <w:r w:rsidR="004525F9">
        <w:t xml:space="preserve"> </w:t>
      </w:r>
    </w:p>
    <w:p w14:paraId="1F756505" w14:textId="1C00BA30" w:rsidR="0069507F" w:rsidRPr="00C64188" w:rsidRDefault="00F67D71" w:rsidP="00DA37E8">
      <w:pPr>
        <w:pStyle w:val="Heading2"/>
      </w:pPr>
      <w:bookmarkStart w:id="48" w:name="_Toc412718431"/>
      <w:r>
        <w:t xml:space="preserve">Project </w:t>
      </w:r>
      <w:r w:rsidR="00FD5E02">
        <w:t>S</w:t>
      </w:r>
      <w:r>
        <w:t>pecific</w:t>
      </w:r>
      <w:r w:rsidR="00FD5E02">
        <w:t xml:space="preserve"> </w:t>
      </w:r>
      <w:proofErr w:type="gramStart"/>
      <w:r w:rsidR="00FD5E02">
        <w:t xml:space="preserve">- </w:t>
      </w:r>
      <w:r>
        <w:t xml:space="preserve"> </w:t>
      </w:r>
      <w:r w:rsidR="00FD5E02">
        <w:t>E</w:t>
      </w:r>
      <w:r>
        <w:t>xtensions</w:t>
      </w:r>
      <w:proofErr w:type="gramEnd"/>
      <w:r w:rsidR="00EC7EEC" w:rsidRPr="00C64188">
        <w:t xml:space="preserve"> of </w:t>
      </w:r>
      <w:r w:rsidR="008664F9" w:rsidRPr="00C64188">
        <w:t>M</w:t>
      </w:r>
      <w:r w:rsidR="00EC7EEC" w:rsidRPr="00C64188">
        <w:t>anual Conversion Support</w:t>
      </w:r>
      <w:bookmarkEnd w:id="48"/>
    </w:p>
    <w:p w14:paraId="37D70F84" w14:textId="6B2CCF49" w:rsidR="00941294" w:rsidRDefault="00941294" w:rsidP="00941294">
      <w:pPr>
        <w:spacing w:after="0"/>
        <w:ind w:left="360"/>
      </w:pPr>
    </w:p>
    <w:p w14:paraId="45160CA0" w14:textId="22197110" w:rsidR="00562473" w:rsidRDefault="00600EFD" w:rsidP="00754306">
      <w:pPr>
        <w:spacing w:after="0"/>
      </w:pPr>
      <w:r>
        <w:t xml:space="preserve">The following is considered part </w:t>
      </w:r>
      <w:r w:rsidR="00F67D71">
        <w:t xml:space="preserve">of project specific extension scope for </w:t>
      </w:r>
      <w:r>
        <w:t>EIS MCS</w:t>
      </w:r>
      <w:r w:rsidR="00562473">
        <w:t>:</w:t>
      </w:r>
    </w:p>
    <w:p w14:paraId="0E04351B" w14:textId="77777777" w:rsidR="0085279A" w:rsidRDefault="0085279A" w:rsidP="00754306">
      <w:pPr>
        <w:spacing w:after="0"/>
      </w:pPr>
    </w:p>
    <w:p w14:paraId="6D877934" w14:textId="03DEDE61" w:rsidR="00754306" w:rsidRDefault="00562473" w:rsidP="00754306">
      <w:pPr>
        <w:spacing w:after="0"/>
      </w:pPr>
      <w:r w:rsidRPr="00A123DA">
        <w:t xml:space="preserve">1) </w:t>
      </w:r>
      <w:r w:rsidR="00754306" w:rsidRPr="00A123DA">
        <w:t>Add</w:t>
      </w:r>
      <w:r w:rsidR="00A123DA" w:rsidRPr="00A123DA">
        <w:t>i</w:t>
      </w:r>
      <w:r w:rsidR="00F67D71">
        <w:t>tion</w:t>
      </w:r>
      <w:r w:rsidR="00A123DA" w:rsidRPr="00A123DA">
        <w:t xml:space="preserve"> of </w:t>
      </w:r>
      <w:proofErr w:type="gramStart"/>
      <w:r w:rsidR="00A123DA" w:rsidRPr="00A123DA">
        <w:t xml:space="preserve">any  </w:t>
      </w:r>
      <w:r w:rsidR="00A123DA">
        <w:t>components</w:t>
      </w:r>
      <w:proofErr w:type="gramEnd"/>
      <w:r w:rsidR="00A123DA">
        <w:t xml:space="preserve"> or </w:t>
      </w:r>
      <w:r w:rsidR="00A123DA" w:rsidRPr="00A123DA">
        <w:t xml:space="preserve">fields </w:t>
      </w:r>
      <w:r w:rsidR="00F67D71">
        <w:t xml:space="preserve">beyond MCS predefined data set defined in this document </w:t>
      </w:r>
      <w:r w:rsidR="00A123DA">
        <w:t xml:space="preserve">and corresponding validation </w:t>
      </w:r>
    </w:p>
    <w:p w14:paraId="75AFBA6E" w14:textId="77777777" w:rsidR="00A0367F" w:rsidRDefault="00A0367F" w:rsidP="00754306">
      <w:pPr>
        <w:spacing w:after="0"/>
      </w:pPr>
    </w:p>
    <w:p w14:paraId="7098A6DE" w14:textId="5732FB60" w:rsidR="00DA37E8" w:rsidRDefault="00A123DA" w:rsidP="00754306">
      <w:pPr>
        <w:spacing w:after="0"/>
      </w:pPr>
      <w:r>
        <w:t xml:space="preserve">2) </w:t>
      </w:r>
      <w:r w:rsidR="00DA37E8">
        <w:t xml:space="preserve">Address </w:t>
      </w:r>
      <w:r>
        <w:t>information cleanup and validation</w:t>
      </w:r>
      <w:r w:rsidR="00C64188">
        <w:t xml:space="preserve"> </w:t>
      </w:r>
      <w:r w:rsidR="00163D65">
        <w:t>– the recommend</w:t>
      </w:r>
      <w:r w:rsidR="00F67D71">
        <w:t>ed</w:t>
      </w:r>
      <w:r w:rsidR="00163D65">
        <w:t xml:space="preserve"> approach is to perform address cleanup </w:t>
      </w:r>
      <w:r w:rsidR="0079128E">
        <w:t>before data import in</w:t>
      </w:r>
      <w:r w:rsidR="00F67D71">
        <w:t>to</w:t>
      </w:r>
      <w:r w:rsidR="0079128E">
        <w:t xml:space="preserve"> EIS</w:t>
      </w:r>
      <w:r w:rsidR="00F67D71">
        <w:t xml:space="preserve"> PAS</w:t>
      </w:r>
    </w:p>
    <w:p w14:paraId="3A96BFCE" w14:textId="77777777" w:rsidR="00A0367F" w:rsidRDefault="00A0367F" w:rsidP="00754306">
      <w:pPr>
        <w:spacing w:after="0"/>
      </w:pPr>
    </w:p>
    <w:p w14:paraId="73F95D5D" w14:textId="1805E7BD" w:rsidR="00A123DA" w:rsidRDefault="00A123DA" w:rsidP="00754306">
      <w:pPr>
        <w:spacing w:after="0"/>
      </w:pPr>
      <w:r>
        <w:t>3) Addi</w:t>
      </w:r>
      <w:r w:rsidR="00F67D71">
        <w:t>tion</w:t>
      </w:r>
      <w:r>
        <w:t xml:space="preserve"> of fields and corresponding validations that are included in the EIS </w:t>
      </w:r>
      <w:r w:rsidR="0079128E">
        <w:t>BASE</w:t>
      </w:r>
      <w:r>
        <w:t xml:space="preserve"> preconfigured product to support MCS predefined data set if these fields are missing in the customer product</w:t>
      </w:r>
    </w:p>
    <w:p w14:paraId="444925DE" w14:textId="77777777" w:rsidR="00A0367F" w:rsidRDefault="00A0367F" w:rsidP="00754306">
      <w:pPr>
        <w:spacing w:after="0"/>
      </w:pPr>
    </w:p>
    <w:p w14:paraId="3E235D54" w14:textId="3597EF7D" w:rsidR="00DA37E8" w:rsidRDefault="00A123DA" w:rsidP="00754306">
      <w:pPr>
        <w:spacing w:after="0"/>
      </w:pPr>
      <w:r>
        <w:t>For example: a</w:t>
      </w:r>
      <w:r w:rsidR="00DA37E8">
        <w:t>dd</w:t>
      </w:r>
      <w:r>
        <w:t>ing</w:t>
      </w:r>
      <w:r w:rsidR="00DA37E8">
        <w:t xml:space="preserve"> </w:t>
      </w:r>
      <w:r w:rsidR="0079128E">
        <w:t xml:space="preserve"> </w:t>
      </w:r>
      <w:r w:rsidR="00DA37E8">
        <w:t>Source System Policy Number</w:t>
      </w:r>
      <w:r w:rsidR="00D41ECC">
        <w:t>, Expiring Term Premium, Line of Business, and Legacy Product Code</w:t>
      </w:r>
      <w:r w:rsidR="00DA37E8">
        <w:t xml:space="preserve"> to MCS </w:t>
      </w:r>
      <w:r w:rsidR="006D26DF">
        <w:t>pre</w:t>
      </w:r>
      <w:r w:rsidR="00D41ECC">
        <w:t>defined</w:t>
      </w:r>
      <w:r w:rsidR="00DA37E8">
        <w:t xml:space="preserve"> data set</w:t>
      </w:r>
      <w:r w:rsidR="0079128E">
        <w:t xml:space="preserve"> in the customer specific products</w:t>
      </w:r>
    </w:p>
    <w:p w14:paraId="453E7BEE" w14:textId="77777777" w:rsidR="00A0367F" w:rsidRDefault="00A0367F" w:rsidP="00754306">
      <w:pPr>
        <w:spacing w:after="0"/>
      </w:pPr>
    </w:p>
    <w:p w14:paraId="092541D7" w14:textId="35379EC3" w:rsidR="00A0367F" w:rsidRDefault="00A0367F" w:rsidP="00754306">
      <w:pPr>
        <w:spacing w:after="0"/>
      </w:pPr>
      <w:r>
        <w:t xml:space="preserve">4) </w:t>
      </w:r>
      <w:r w:rsidRPr="00A123DA">
        <w:t>Addi</w:t>
      </w:r>
      <w:r w:rsidR="00F67D71">
        <w:t>tion</w:t>
      </w:r>
      <w:r w:rsidRPr="00A123DA">
        <w:t xml:space="preserve"> of any </w:t>
      </w:r>
      <w:r>
        <w:t xml:space="preserve">components or </w:t>
      </w:r>
      <w:r w:rsidRPr="00A123DA">
        <w:t xml:space="preserve">fields </w:t>
      </w:r>
      <w:r>
        <w:t>and corresponding validations required to support Automated Capping in the customer specific products</w:t>
      </w:r>
    </w:p>
    <w:p w14:paraId="36D6C251" w14:textId="52854785" w:rsidR="002A0180" w:rsidRDefault="0058271A" w:rsidP="002A0180">
      <w:pPr>
        <w:pStyle w:val="Heading2"/>
      </w:pPr>
      <w:bookmarkStart w:id="49" w:name="_Toc412718432"/>
      <w:r>
        <w:t>Mapping of AAA</w:t>
      </w:r>
      <w:r w:rsidR="00DE47A8">
        <w:t xml:space="preserve"> </w:t>
      </w:r>
      <w:r w:rsidR="008664F9">
        <w:t xml:space="preserve">specific </w:t>
      </w:r>
      <w:r>
        <w:t xml:space="preserve">legacy </w:t>
      </w:r>
      <w:r w:rsidR="008664F9">
        <w:t>products</w:t>
      </w:r>
      <w:r>
        <w:t xml:space="preserve"> to AAA EIS PAS products</w:t>
      </w:r>
      <w:bookmarkEnd w:id="49"/>
    </w:p>
    <w:p w14:paraId="6179BB9A" w14:textId="77777777" w:rsidR="005E0D03" w:rsidRDefault="005E0D03" w:rsidP="002A0180">
      <w:pPr>
        <w:pStyle w:val="ListNumber2"/>
        <w:numPr>
          <w:ilvl w:val="0"/>
          <w:numId w:val="0"/>
        </w:numPr>
        <w:tabs>
          <w:tab w:val="left" w:pos="720"/>
        </w:tabs>
        <w:ind w:left="720" w:hanging="360"/>
      </w:pPr>
    </w:p>
    <w:p w14:paraId="775FAFA6" w14:textId="31D264D3" w:rsidR="002A0180" w:rsidRDefault="0085279A" w:rsidP="002A0180">
      <w:pPr>
        <w:pStyle w:val="ListNumber2"/>
        <w:numPr>
          <w:ilvl w:val="0"/>
          <w:numId w:val="0"/>
        </w:numPr>
        <w:tabs>
          <w:tab w:val="left" w:pos="720"/>
        </w:tabs>
        <w:ind w:left="720" w:hanging="360"/>
      </w:pPr>
      <w:r>
        <w:t xml:space="preserve">As per </w:t>
      </w:r>
      <w:r w:rsidR="002A0180">
        <w:t xml:space="preserve">AAA </w:t>
      </w:r>
      <w:r>
        <w:t xml:space="preserve">high level </w:t>
      </w:r>
      <w:r w:rsidR="002A0180">
        <w:t>requirement</w:t>
      </w:r>
      <w:r>
        <w:t>s</w:t>
      </w:r>
      <w:r w:rsidR="00D546BE">
        <w:t>,</w:t>
      </w:r>
      <w:r w:rsidR="002A0180">
        <w:t xml:space="preserve"> </w:t>
      </w:r>
      <w:r>
        <w:t xml:space="preserve">MCS </w:t>
      </w:r>
      <w:r w:rsidR="002A0180">
        <w:t>is required</w:t>
      </w:r>
      <w:r w:rsidR="0081612B">
        <w:t xml:space="preserve"> for the following products</w:t>
      </w:r>
      <w:r w:rsidR="002A0180">
        <w:t>:</w:t>
      </w:r>
    </w:p>
    <w:p w14:paraId="2CE26C3E" w14:textId="77777777" w:rsidR="002A0180" w:rsidRDefault="002A0180" w:rsidP="002A0180">
      <w:pPr>
        <w:pStyle w:val="ListNumber2"/>
        <w:numPr>
          <w:ilvl w:val="0"/>
          <w:numId w:val="0"/>
        </w:numPr>
        <w:tabs>
          <w:tab w:val="left" w:pos="720"/>
        </w:tabs>
        <w:ind w:left="720" w:hanging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1984"/>
        <w:gridCol w:w="2678"/>
        <w:gridCol w:w="4111"/>
      </w:tblGrid>
      <w:tr w:rsidR="002A0180" w14:paraId="5AB2B12B" w14:textId="77777777" w:rsidTr="00CA6878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4099" w14:textId="77777777" w:rsidR="002A0180" w:rsidRPr="002A0180" w:rsidRDefault="002A0180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b/>
              </w:rPr>
            </w:pPr>
            <w:r w:rsidRPr="002A0180">
              <w:rPr>
                <w:b/>
              </w:rPr>
              <w:t>Legacy system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D84B" w14:textId="77777777" w:rsidR="002A0180" w:rsidRPr="002A0180" w:rsidRDefault="002A0180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b/>
              </w:rPr>
            </w:pPr>
            <w:r w:rsidRPr="002A0180">
              <w:rPr>
                <w:b/>
              </w:rPr>
              <w:t>Legacy product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7D41" w14:textId="0DA066C1" w:rsidR="002A0180" w:rsidRPr="002A0180" w:rsidRDefault="002A0180" w:rsidP="004525F9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b/>
              </w:rPr>
            </w:pPr>
            <w:r w:rsidRPr="002A0180">
              <w:rPr>
                <w:b/>
              </w:rPr>
              <w:t>PAS product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4EF72" w14:textId="77777777" w:rsidR="002A0180" w:rsidRPr="002A0180" w:rsidRDefault="002A0180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b/>
              </w:rPr>
            </w:pPr>
            <w:r w:rsidRPr="002A0180">
              <w:rPr>
                <w:b/>
              </w:rPr>
              <w:t>Comment</w:t>
            </w:r>
          </w:p>
        </w:tc>
      </w:tr>
      <w:tr w:rsidR="002A0180" w14:paraId="299C0784" w14:textId="77777777" w:rsidTr="00CA6878">
        <w:trPr>
          <w:trHeight w:val="359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3A6C6" w14:textId="77777777" w:rsidR="002A0180" w:rsidRDefault="002A0180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AS400 (SIS)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1BFD8" w14:textId="77777777" w:rsidR="002A0180" w:rsidRDefault="002A0180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non-Signature Series auto policies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60A3" w14:textId="4C260B98" w:rsidR="00984457" w:rsidRPr="00D509A0" w:rsidRDefault="00CA6878" w:rsidP="00CA6878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sz w:val="16"/>
                <w:szCs w:val="16"/>
              </w:rPr>
            </w:pPr>
            <w:r w:rsidRPr="00D509A0">
              <w:rPr>
                <w:sz w:val="16"/>
                <w:szCs w:val="16"/>
              </w:rPr>
              <w:t>CA Select Auto(AAA_CSA)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DC3E" w14:textId="09314D3E" w:rsidR="002A0180" w:rsidRPr="00D509A0" w:rsidRDefault="00F9391E" w:rsidP="00984457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sz w:val="16"/>
                <w:szCs w:val="16"/>
              </w:rPr>
            </w:pPr>
            <w:r w:rsidRPr="00D509A0">
              <w:rPr>
                <w:sz w:val="16"/>
                <w:szCs w:val="16"/>
              </w:rPr>
              <w:t>Only CA Select Auto(AAA_CSA) as it is not</w:t>
            </w:r>
            <w:r w:rsidR="00CA6878" w:rsidRPr="00D509A0">
              <w:rPr>
                <w:sz w:val="16"/>
                <w:szCs w:val="16"/>
              </w:rPr>
              <w:t xml:space="preserve"> </w:t>
            </w:r>
            <w:r w:rsidR="00984457" w:rsidRPr="00D509A0">
              <w:rPr>
                <w:sz w:val="16"/>
                <w:szCs w:val="16"/>
              </w:rPr>
              <w:t>Auto Signature Series (AAA_SS)</w:t>
            </w:r>
          </w:p>
          <w:p w14:paraId="6A979245" w14:textId="77777777" w:rsidR="00CA6878" w:rsidRPr="00D509A0" w:rsidRDefault="00CA6878" w:rsidP="00984457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sz w:val="16"/>
                <w:szCs w:val="16"/>
              </w:rPr>
            </w:pPr>
          </w:p>
          <w:p w14:paraId="2177EA33" w14:textId="0663720E" w:rsidR="00CA6878" w:rsidRPr="00D509A0" w:rsidRDefault="00CA6878" w:rsidP="00CA6878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sz w:val="16"/>
                <w:szCs w:val="16"/>
              </w:rPr>
            </w:pPr>
            <w:r w:rsidRPr="00D509A0">
              <w:rPr>
                <w:sz w:val="16"/>
                <w:szCs w:val="16"/>
              </w:rPr>
              <w:t xml:space="preserve">To confirm with AAA that it’s correct </w:t>
            </w:r>
            <w:r w:rsidR="00F9391E" w:rsidRPr="00D509A0">
              <w:rPr>
                <w:sz w:val="16"/>
                <w:szCs w:val="16"/>
              </w:rPr>
              <w:t>understanding of not</w:t>
            </w:r>
            <w:r w:rsidRPr="00D509A0">
              <w:rPr>
                <w:sz w:val="16"/>
                <w:szCs w:val="16"/>
              </w:rPr>
              <w:t xml:space="preserve"> Signature Series </w:t>
            </w:r>
          </w:p>
          <w:p w14:paraId="0A7279CE" w14:textId="77777777" w:rsidR="00CA6878" w:rsidRPr="00D509A0" w:rsidRDefault="00CA6878" w:rsidP="00CA6878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sz w:val="16"/>
                <w:szCs w:val="16"/>
              </w:rPr>
            </w:pPr>
          </w:p>
          <w:p w14:paraId="64B77810" w14:textId="0EC74BCD" w:rsidR="00CA6878" w:rsidRPr="00D509A0" w:rsidRDefault="00CA6878" w:rsidP="00CA6878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sz w:val="16"/>
                <w:szCs w:val="16"/>
              </w:rPr>
            </w:pPr>
            <w:r w:rsidRPr="00D509A0">
              <w:rPr>
                <w:sz w:val="16"/>
                <w:szCs w:val="16"/>
              </w:rPr>
              <w:t xml:space="preserve">Any other non-signature </w:t>
            </w:r>
            <w:r w:rsidR="00F9391E" w:rsidRPr="00D509A0">
              <w:rPr>
                <w:sz w:val="16"/>
                <w:szCs w:val="16"/>
              </w:rPr>
              <w:t xml:space="preserve">future </w:t>
            </w:r>
            <w:r w:rsidRPr="00D509A0">
              <w:rPr>
                <w:sz w:val="16"/>
                <w:szCs w:val="16"/>
              </w:rPr>
              <w:t xml:space="preserve">Auto product </w:t>
            </w:r>
            <w:r w:rsidR="00F9391E" w:rsidRPr="00D509A0">
              <w:rPr>
                <w:sz w:val="16"/>
                <w:szCs w:val="16"/>
              </w:rPr>
              <w:t>products</w:t>
            </w:r>
            <w:r w:rsidRPr="00D509A0">
              <w:rPr>
                <w:sz w:val="16"/>
                <w:szCs w:val="16"/>
              </w:rPr>
              <w:t>?</w:t>
            </w:r>
          </w:p>
          <w:p w14:paraId="31CD3CA3" w14:textId="5BD12561" w:rsidR="00CA6878" w:rsidRPr="00D509A0" w:rsidRDefault="00CA6878" w:rsidP="00CA6878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sz w:val="16"/>
                <w:szCs w:val="16"/>
              </w:rPr>
            </w:pPr>
          </w:p>
        </w:tc>
      </w:tr>
      <w:tr w:rsidR="002A0180" w14:paraId="74D7A172" w14:textId="77777777" w:rsidTr="00CA6878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925AC" w14:textId="77777777" w:rsidR="002A0180" w:rsidRDefault="002A0180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AS400 (SIS)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25B4" w14:textId="77777777" w:rsidR="002A0180" w:rsidRDefault="002A0180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non-Signature Series property policies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4BA5" w14:textId="36E75D0B" w:rsidR="002A0180" w:rsidRPr="00D509A0" w:rsidRDefault="00CA6878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sz w:val="16"/>
                <w:szCs w:val="16"/>
              </w:rPr>
            </w:pPr>
            <w:r w:rsidRPr="00D509A0">
              <w:rPr>
                <w:sz w:val="16"/>
                <w:szCs w:val="16"/>
              </w:rPr>
              <w:t>California Homeowners(AAA_HO_CA)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D9BC" w14:textId="7B8B385F" w:rsidR="002A0180" w:rsidRPr="00D509A0" w:rsidRDefault="00F9391E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sz w:val="16"/>
                <w:szCs w:val="16"/>
              </w:rPr>
            </w:pPr>
            <w:r w:rsidRPr="00D509A0">
              <w:rPr>
                <w:sz w:val="16"/>
                <w:szCs w:val="16"/>
              </w:rPr>
              <w:t xml:space="preserve">California Homeowners(AAA_HO_CA) as it is not </w:t>
            </w:r>
            <w:r w:rsidR="00CA6878" w:rsidRPr="00D509A0">
              <w:rPr>
                <w:sz w:val="16"/>
                <w:szCs w:val="16"/>
              </w:rPr>
              <w:t xml:space="preserve">Homeowners Signature Series(AAA_HO_SS) </w:t>
            </w:r>
          </w:p>
          <w:p w14:paraId="23A46863" w14:textId="77777777" w:rsidR="00CA6878" w:rsidRPr="00D509A0" w:rsidRDefault="00CA6878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sz w:val="16"/>
                <w:szCs w:val="16"/>
              </w:rPr>
            </w:pPr>
          </w:p>
          <w:p w14:paraId="58518E16" w14:textId="3480F9B2" w:rsidR="00CA6878" w:rsidRPr="00D509A0" w:rsidRDefault="00F9391E" w:rsidP="00CA6878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sz w:val="16"/>
                <w:szCs w:val="16"/>
              </w:rPr>
            </w:pPr>
            <w:r w:rsidRPr="00D509A0">
              <w:rPr>
                <w:sz w:val="16"/>
                <w:szCs w:val="16"/>
              </w:rPr>
              <w:t xml:space="preserve">To confirm with AAA that it’s correct understanding of not Signature Series </w:t>
            </w:r>
          </w:p>
          <w:p w14:paraId="52F7FF06" w14:textId="77777777" w:rsidR="00F9391E" w:rsidRPr="00D509A0" w:rsidRDefault="00F9391E" w:rsidP="00CA6878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sz w:val="16"/>
                <w:szCs w:val="16"/>
              </w:rPr>
            </w:pPr>
          </w:p>
          <w:p w14:paraId="2068F04E" w14:textId="26FE8F2C" w:rsidR="00CA6878" w:rsidRPr="00D509A0" w:rsidRDefault="00CA6878" w:rsidP="00F9391E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</w:pPr>
            <w:r w:rsidRPr="00D509A0">
              <w:rPr>
                <w:sz w:val="16"/>
                <w:szCs w:val="16"/>
              </w:rPr>
              <w:t xml:space="preserve">Any other non-signature </w:t>
            </w:r>
            <w:r w:rsidR="00F9391E" w:rsidRPr="00D509A0">
              <w:rPr>
                <w:sz w:val="16"/>
                <w:szCs w:val="16"/>
              </w:rPr>
              <w:t xml:space="preserve">future </w:t>
            </w:r>
            <w:r w:rsidRPr="00D509A0">
              <w:rPr>
                <w:sz w:val="16"/>
                <w:szCs w:val="16"/>
              </w:rPr>
              <w:t xml:space="preserve">Home </w:t>
            </w:r>
            <w:r w:rsidR="00F9391E" w:rsidRPr="00D509A0">
              <w:rPr>
                <w:sz w:val="16"/>
                <w:szCs w:val="16"/>
              </w:rPr>
              <w:t>products?</w:t>
            </w:r>
          </w:p>
        </w:tc>
      </w:tr>
      <w:tr w:rsidR="002A0180" w14:paraId="1995DD5C" w14:textId="77777777" w:rsidTr="00CA6878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8CB3" w14:textId="4390C362" w:rsidR="002A0180" w:rsidRDefault="002A0180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MAIG systems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7349" w14:textId="77777777" w:rsidR="002A0180" w:rsidRDefault="002A0180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non-Signature Series auto policies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A390" w14:textId="2C13D0EC" w:rsidR="002A0180" w:rsidRPr="00D509A0" w:rsidRDefault="00CA6878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sz w:val="16"/>
                <w:szCs w:val="16"/>
              </w:rPr>
            </w:pPr>
            <w:r w:rsidRPr="00D509A0">
              <w:rPr>
                <w:sz w:val="16"/>
                <w:szCs w:val="16"/>
              </w:rPr>
              <w:t>CA Select Auto(AAA_CSA)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C8D1" w14:textId="5D5FE304" w:rsidR="002A0180" w:rsidRPr="00D509A0" w:rsidRDefault="002A0180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sz w:val="16"/>
                <w:szCs w:val="16"/>
              </w:rPr>
            </w:pPr>
          </w:p>
        </w:tc>
      </w:tr>
      <w:tr w:rsidR="002A0180" w14:paraId="7AEE73DD" w14:textId="77777777" w:rsidTr="00CA6878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9C753" w14:textId="77777777" w:rsidR="002A0180" w:rsidRDefault="002A0180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MAIG systems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77C6" w14:textId="77777777" w:rsidR="002A0180" w:rsidRDefault="002A0180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non-Signature Series property policies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9862" w14:textId="4D3E2A54" w:rsidR="002A0180" w:rsidRPr="00D509A0" w:rsidRDefault="00CA6878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  <w:rPr>
                <w:sz w:val="16"/>
                <w:szCs w:val="16"/>
              </w:rPr>
            </w:pPr>
            <w:r w:rsidRPr="00D509A0">
              <w:rPr>
                <w:sz w:val="16"/>
                <w:szCs w:val="16"/>
              </w:rPr>
              <w:t>California Homeowners(AAA_HO_CA)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BCF2" w14:textId="4294EB57" w:rsidR="002A0180" w:rsidRPr="00D509A0" w:rsidRDefault="002A0180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</w:pPr>
          </w:p>
        </w:tc>
      </w:tr>
      <w:tr w:rsidR="002A0180" w14:paraId="55253154" w14:textId="77777777" w:rsidTr="00CA6878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FF154" w14:textId="77777777" w:rsidR="002A0180" w:rsidRDefault="002A0180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AS400 (SIS)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E9B9" w14:textId="77777777" w:rsidR="002A0180" w:rsidRDefault="002A0180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CA Choice policies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3F9C" w14:textId="77777777" w:rsidR="002A0180" w:rsidRDefault="002A0180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48F9" w14:textId="77777777" w:rsidR="002A0180" w:rsidRDefault="002A0180">
            <w:pPr>
              <w:pStyle w:val="ListNumber2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may be removed depending on decision to automate conversion of these</w:t>
            </w:r>
          </w:p>
        </w:tc>
      </w:tr>
    </w:tbl>
    <w:p w14:paraId="3EBBE820" w14:textId="24125FA5" w:rsidR="002A0180" w:rsidRDefault="002A0180">
      <w:r>
        <w:br w:type="page"/>
      </w:r>
    </w:p>
    <w:p w14:paraId="7A471834" w14:textId="77777777" w:rsidR="00E648B4" w:rsidRPr="00151D23" w:rsidRDefault="00E648B4" w:rsidP="00AF41B8">
      <w:pPr>
        <w:pStyle w:val="Heading1"/>
      </w:pPr>
      <w:bookmarkStart w:id="50" w:name="_Toc412718433"/>
      <w:r w:rsidRPr="00151D23">
        <w:lastRenderedPageBreak/>
        <w:t>History of Revisions</w:t>
      </w:r>
      <w:bookmarkEnd w:id="47"/>
      <w:bookmarkEnd w:id="50"/>
    </w:p>
    <w:p w14:paraId="1478722A" w14:textId="77777777" w:rsidR="00E648B4" w:rsidRPr="00151D23" w:rsidRDefault="00E648B4" w:rsidP="00E648B4">
      <w:pPr>
        <w:pStyle w:val="Caption"/>
      </w:pPr>
      <w:r w:rsidRPr="00151D23">
        <w:t xml:space="preserve">Table </w:t>
      </w:r>
      <w:fldSimple w:instr=" SEQ Table \* ARABIC ">
        <w:r w:rsidR="0042339B">
          <w:rPr>
            <w:noProof/>
          </w:rPr>
          <w:t>1</w:t>
        </w:r>
      </w:fldSimple>
      <w:r w:rsidRPr="00151D23">
        <w:t>: History of revisions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52"/>
        <w:gridCol w:w="1760"/>
        <w:gridCol w:w="2331"/>
        <w:gridCol w:w="2029"/>
      </w:tblGrid>
      <w:tr w:rsidR="00E648B4" w:rsidRPr="00151D23" w14:paraId="4DFD974C" w14:textId="77777777" w:rsidTr="00680DD5">
        <w:trPr>
          <w:cantSplit/>
          <w:tblHeader/>
        </w:trPr>
        <w:tc>
          <w:tcPr>
            <w:tcW w:w="909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14:paraId="6BC05EB1" w14:textId="77777777" w:rsidR="00E648B4" w:rsidRPr="003A19E0" w:rsidRDefault="00E648B4" w:rsidP="00680DD5">
            <w:pPr>
              <w:pStyle w:val="TableHead"/>
              <w:ind w:right="0"/>
              <w:rPr>
                <w:sz w:val="16"/>
                <w:szCs w:val="16"/>
              </w:rPr>
            </w:pPr>
            <w:r w:rsidRPr="003A19E0">
              <w:rPr>
                <w:sz w:val="16"/>
                <w:szCs w:val="16"/>
              </w:rPr>
              <w:t>History of revisions</w:t>
            </w:r>
          </w:p>
        </w:tc>
      </w:tr>
      <w:tr w:rsidR="00E648B4" w:rsidRPr="00151D23" w14:paraId="40D64535" w14:textId="77777777" w:rsidTr="00680DD5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14:paraId="14A22723" w14:textId="77777777" w:rsidR="00E648B4" w:rsidRPr="003A19E0" w:rsidRDefault="00E648B4" w:rsidP="00680DD5">
            <w:pPr>
              <w:pStyle w:val="TableHead"/>
              <w:ind w:right="0"/>
              <w:rPr>
                <w:sz w:val="16"/>
                <w:szCs w:val="16"/>
              </w:rPr>
            </w:pPr>
            <w:r w:rsidRPr="003A19E0">
              <w:rPr>
                <w:sz w:val="16"/>
                <w:szCs w:val="16"/>
              </w:rPr>
              <w:t>Revision date</w:t>
            </w:r>
          </w:p>
        </w:tc>
        <w:tc>
          <w:tcPr>
            <w:tcW w:w="15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14:paraId="2BC42C1A" w14:textId="77777777" w:rsidR="00E648B4" w:rsidRPr="003A19E0" w:rsidRDefault="00E648B4" w:rsidP="00680DD5">
            <w:pPr>
              <w:pStyle w:val="TableHead"/>
              <w:ind w:right="0"/>
              <w:rPr>
                <w:sz w:val="16"/>
                <w:szCs w:val="16"/>
              </w:rPr>
            </w:pPr>
            <w:r w:rsidRPr="003A19E0">
              <w:rPr>
                <w:sz w:val="16"/>
                <w:szCs w:val="16"/>
              </w:rPr>
              <w:t>Version</w:t>
            </w:r>
          </w:p>
        </w:tc>
        <w:tc>
          <w:tcPr>
            <w:tcW w:w="17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14:paraId="1FDCB8BD" w14:textId="77777777" w:rsidR="00E648B4" w:rsidRPr="003A19E0" w:rsidRDefault="00E648B4" w:rsidP="00680DD5">
            <w:pPr>
              <w:pStyle w:val="TableHead"/>
              <w:ind w:right="0"/>
              <w:rPr>
                <w:sz w:val="16"/>
                <w:szCs w:val="16"/>
              </w:rPr>
            </w:pPr>
            <w:r w:rsidRPr="003A19E0">
              <w:rPr>
                <w:sz w:val="16"/>
                <w:szCs w:val="16"/>
              </w:rPr>
              <w:t>Author</w:t>
            </w:r>
          </w:p>
        </w:tc>
        <w:tc>
          <w:tcPr>
            <w:tcW w:w="23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14:paraId="71A7F596" w14:textId="77777777" w:rsidR="00E648B4" w:rsidRPr="003A19E0" w:rsidRDefault="00E648B4" w:rsidP="00680DD5">
            <w:pPr>
              <w:pStyle w:val="TableHead"/>
              <w:ind w:right="0"/>
              <w:rPr>
                <w:sz w:val="16"/>
                <w:szCs w:val="16"/>
              </w:rPr>
            </w:pPr>
            <w:r w:rsidRPr="003A19E0">
              <w:rPr>
                <w:sz w:val="16"/>
                <w:szCs w:val="16"/>
              </w:rPr>
              <w:t>Description</w:t>
            </w:r>
          </w:p>
        </w:tc>
        <w:tc>
          <w:tcPr>
            <w:tcW w:w="20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D9D9D9"/>
          </w:tcPr>
          <w:p w14:paraId="53856DE8" w14:textId="77777777" w:rsidR="00E648B4" w:rsidRPr="003A19E0" w:rsidRDefault="00E648B4" w:rsidP="00680DD5">
            <w:pPr>
              <w:pStyle w:val="TableHead"/>
              <w:ind w:right="0"/>
              <w:rPr>
                <w:sz w:val="16"/>
                <w:szCs w:val="16"/>
              </w:rPr>
            </w:pPr>
            <w:r w:rsidRPr="003A19E0">
              <w:rPr>
                <w:sz w:val="16"/>
                <w:szCs w:val="16"/>
              </w:rPr>
              <w:t>Chapter Changed</w:t>
            </w:r>
          </w:p>
        </w:tc>
      </w:tr>
      <w:tr w:rsidR="00E648B4" w14:paraId="4B2C0797" w14:textId="77777777" w:rsidTr="00680DD5">
        <w:trPr>
          <w:cantSplit/>
        </w:trPr>
        <w:tc>
          <w:tcPr>
            <w:tcW w:w="1418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7729D99E" w14:textId="4A9EA241" w:rsidR="00E648B4" w:rsidRPr="003A19E0" w:rsidRDefault="00CC78C6" w:rsidP="00F62D6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1-Feb-2015</w:t>
            </w:r>
          </w:p>
        </w:tc>
        <w:tc>
          <w:tcPr>
            <w:tcW w:w="1552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1B8E7AA9" w14:textId="32FF2D87" w:rsidR="00E648B4" w:rsidRPr="003A19E0" w:rsidRDefault="00CC78C6" w:rsidP="00F62D6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v</w:t>
            </w:r>
            <w:r w:rsidR="00156044" w:rsidRPr="003A19E0">
              <w:rPr>
                <w:b w:val="0"/>
                <w:sz w:val="16"/>
                <w:szCs w:val="16"/>
              </w:rPr>
              <w:t>0.</w:t>
            </w:r>
            <w:r w:rsidR="00F62D65" w:rsidRPr="003A19E0">
              <w:rPr>
                <w:b w:val="0"/>
                <w:sz w:val="16"/>
                <w:szCs w:val="16"/>
              </w:rPr>
              <w:t>0</w:t>
            </w:r>
            <w:r w:rsidR="00156044" w:rsidRPr="003A19E0">
              <w:rPr>
                <w:b w:val="0"/>
                <w:sz w:val="16"/>
                <w:szCs w:val="16"/>
              </w:rPr>
              <w:t>.</w:t>
            </w:r>
            <w:r w:rsidR="003A19E0" w:rsidRPr="003A19E0">
              <w:rPr>
                <w:b w:val="0"/>
                <w:sz w:val="16"/>
                <w:szCs w:val="16"/>
              </w:rPr>
              <w:t>0</w:t>
            </w:r>
            <w:r w:rsidR="009F0466" w:rsidRPr="003A19E0"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176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44046D67" w14:textId="77777777" w:rsidR="00E648B4" w:rsidRPr="003A19E0" w:rsidRDefault="00156044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 w:rsidRPr="003A19E0">
              <w:rPr>
                <w:b w:val="0"/>
                <w:sz w:val="16"/>
                <w:szCs w:val="16"/>
              </w:rPr>
              <w:t>Anna Pinne</w:t>
            </w:r>
          </w:p>
        </w:tc>
        <w:tc>
          <w:tcPr>
            <w:tcW w:w="2331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78E5D13F" w14:textId="77777777" w:rsidR="00E648B4" w:rsidRPr="003A19E0" w:rsidRDefault="009F0466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 w:rsidRPr="003A19E0">
              <w:rPr>
                <w:b w:val="0"/>
                <w:sz w:val="16"/>
                <w:szCs w:val="16"/>
              </w:rPr>
              <w:t>Initial draft</w:t>
            </w:r>
          </w:p>
        </w:tc>
        <w:tc>
          <w:tcPr>
            <w:tcW w:w="20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23994D02" w14:textId="77777777" w:rsidR="00E648B4" w:rsidRPr="003A19E0" w:rsidRDefault="00E648B4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</w:p>
        </w:tc>
      </w:tr>
      <w:tr w:rsidR="00E648B4" w14:paraId="66C255F1" w14:textId="77777777" w:rsidTr="00680DD5">
        <w:trPr>
          <w:cantSplit/>
        </w:trPr>
        <w:tc>
          <w:tcPr>
            <w:tcW w:w="1418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732BF8BB" w14:textId="5F896385" w:rsidR="00E648B4" w:rsidRPr="003A19E0" w:rsidRDefault="0013143E" w:rsidP="0013143E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10-Feb-2015</w:t>
            </w:r>
          </w:p>
        </w:tc>
        <w:tc>
          <w:tcPr>
            <w:tcW w:w="1552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78F205B5" w14:textId="09DD33D6" w:rsidR="00E648B4" w:rsidRPr="003A19E0" w:rsidRDefault="0013143E" w:rsidP="00C768C4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v.</w:t>
            </w:r>
            <w:r w:rsidR="00C768C4">
              <w:rPr>
                <w:b w:val="0"/>
                <w:sz w:val="16"/>
                <w:szCs w:val="16"/>
              </w:rPr>
              <w:t>2</w:t>
            </w:r>
            <w:r>
              <w:rPr>
                <w:b w:val="0"/>
                <w:sz w:val="16"/>
                <w:szCs w:val="16"/>
              </w:rPr>
              <w:t>.0.0</w:t>
            </w:r>
            <w:r w:rsidR="00C768C4">
              <w:rPr>
                <w:b w:val="0"/>
                <w:sz w:val="16"/>
                <w:szCs w:val="16"/>
              </w:rPr>
              <w:t>0</w:t>
            </w:r>
          </w:p>
        </w:tc>
        <w:tc>
          <w:tcPr>
            <w:tcW w:w="176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77D1E09E" w14:textId="5AD3F13A" w:rsidR="00E648B4" w:rsidRPr="003A19E0" w:rsidRDefault="0013143E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 w:rsidRPr="0013143E">
              <w:rPr>
                <w:b w:val="0"/>
                <w:sz w:val="16"/>
                <w:szCs w:val="16"/>
              </w:rPr>
              <w:t>Rowshi Pejooh</w:t>
            </w:r>
          </w:p>
        </w:tc>
        <w:tc>
          <w:tcPr>
            <w:tcW w:w="2331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49A314F2" w14:textId="3B1CEDB2" w:rsidR="00E648B4" w:rsidRPr="003A19E0" w:rsidRDefault="0013143E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Feedback</w:t>
            </w:r>
          </w:p>
        </w:tc>
        <w:tc>
          <w:tcPr>
            <w:tcW w:w="20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10675205" w14:textId="77777777" w:rsidR="00E648B4" w:rsidRPr="003A19E0" w:rsidRDefault="00E648B4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</w:p>
        </w:tc>
      </w:tr>
      <w:tr w:rsidR="0013143E" w14:paraId="5039E763" w14:textId="77777777" w:rsidTr="00680DD5">
        <w:trPr>
          <w:cantSplit/>
        </w:trPr>
        <w:tc>
          <w:tcPr>
            <w:tcW w:w="1418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4867ED5F" w14:textId="18143E5A" w:rsidR="0013143E" w:rsidRPr="003A19E0" w:rsidRDefault="0013143E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12-Feb-2015</w:t>
            </w:r>
          </w:p>
        </w:tc>
        <w:tc>
          <w:tcPr>
            <w:tcW w:w="1552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560A21CA" w14:textId="330F20EC" w:rsidR="0013143E" w:rsidRPr="003A19E0" w:rsidRDefault="0013143E" w:rsidP="00C768C4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v.</w:t>
            </w:r>
            <w:r w:rsidR="00C768C4">
              <w:rPr>
                <w:b w:val="0"/>
                <w:sz w:val="16"/>
                <w:szCs w:val="16"/>
              </w:rPr>
              <w:t>2</w:t>
            </w:r>
            <w:r>
              <w:rPr>
                <w:b w:val="0"/>
                <w:sz w:val="16"/>
                <w:szCs w:val="16"/>
              </w:rPr>
              <w:t>.0.0</w:t>
            </w:r>
            <w:r w:rsidR="00C768C4"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176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5DBF18C6" w14:textId="4538F25C" w:rsidR="0013143E" w:rsidRPr="003A19E0" w:rsidRDefault="0013143E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Anna Pinne</w:t>
            </w:r>
          </w:p>
        </w:tc>
        <w:tc>
          <w:tcPr>
            <w:tcW w:w="2331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07264E55" w14:textId="32665175" w:rsidR="0013143E" w:rsidRPr="003A19E0" w:rsidRDefault="0013143E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Updates</w:t>
            </w:r>
          </w:p>
        </w:tc>
        <w:tc>
          <w:tcPr>
            <w:tcW w:w="20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6397C3A8" w14:textId="77777777" w:rsidR="0013143E" w:rsidRPr="003A19E0" w:rsidRDefault="0013143E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</w:p>
        </w:tc>
      </w:tr>
      <w:tr w:rsidR="00920F99" w14:paraId="733F4AC1" w14:textId="77777777" w:rsidTr="00680DD5">
        <w:trPr>
          <w:cantSplit/>
        </w:trPr>
        <w:tc>
          <w:tcPr>
            <w:tcW w:w="1418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35479607" w14:textId="3859E642" w:rsidR="00920F99" w:rsidRDefault="00920F99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14-Feb-2015</w:t>
            </w:r>
          </w:p>
        </w:tc>
        <w:tc>
          <w:tcPr>
            <w:tcW w:w="1552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16535D7E" w14:textId="4825521C" w:rsidR="00920F99" w:rsidRDefault="00920F99" w:rsidP="00C768C4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v.2.0.02</w:t>
            </w:r>
          </w:p>
        </w:tc>
        <w:tc>
          <w:tcPr>
            <w:tcW w:w="176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1736612D" w14:textId="19019C68" w:rsidR="00920F99" w:rsidRDefault="00920F99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Anna Pinne</w:t>
            </w:r>
          </w:p>
        </w:tc>
        <w:tc>
          <w:tcPr>
            <w:tcW w:w="2331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1C3AA9E1" w14:textId="36D0F422" w:rsidR="00920F99" w:rsidRDefault="00B5422B" w:rsidP="00B5422B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Multiple u</w:t>
            </w:r>
            <w:r w:rsidR="00920F99">
              <w:rPr>
                <w:b w:val="0"/>
                <w:sz w:val="16"/>
                <w:szCs w:val="16"/>
              </w:rPr>
              <w:t>pdates</w:t>
            </w:r>
            <w:r>
              <w:rPr>
                <w:b w:val="0"/>
                <w:sz w:val="16"/>
                <w:szCs w:val="16"/>
              </w:rPr>
              <w:t>, ready for internal team review</w:t>
            </w:r>
          </w:p>
        </w:tc>
        <w:tc>
          <w:tcPr>
            <w:tcW w:w="20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1193EEDD" w14:textId="77777777" w:rsidR="00920F99" w:rsidRPr="003A19E0" w:rsidRDefault="00920F99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</w:p>
        </w:tc>
      </w:tr>
      <w:tr w:rsidR="00B57FE0" w14:paraId="0B5F8767" w14:textId="77777777" w:rsidTr="00680DD5">
        <w:trPr>
          <w:cantSplit/>
        </w:trPr>
        <w:tc>
          <w:tcPr>
            <w:tcW w:w="1418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19434869" w14:textId="6ADA2221" w:rsidR="00B57FE0" w:rsidRDefault="00B57FE0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17-Feb-2015</w:t>
            </w:r>
          </w:p>
        </w:tc>
        <w:tc>
          <w:tcPr>
            <w:tcW w:w="1552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453DABB3" w14:textId="4D5C302B" w:rsidR="00B57FE0" w:rsidRDefault="00B57FE0" w:rsidP="00C768C4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v.2.0.03</w:t>
            </w:r>
          </w:p>
        </w:tc>
        <w:tc>
          <w:tcPr>
            <w:tcW w:w="176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69F0DDC6" w14:textId="64B0B5EA" w:rsidR="00B57FE0" w:rsidRDefault="00B57FE0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Anna Pinne</w:t>
            </w:r>
          </w:p>
        </w:tc>
        <w:tc>
          <w:tcPr>
            <w:tcW w:w="2331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5878D669" w14:textId="723D831A" w:rsidR="00B57FE0" w:rsidRDefault="003D5DBB" w:rsidP="00B5422B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Added a few placeholder items that were discussed with Aigars and Geo</w:t>
            </w:r>
            <w:r w:rsidR="00930A6C">
              <w:rPr>
                <w:b w:val="0"/>
                <w:sz w:val="16"/>
                <w:szCs w:val="16"/>
              </w:rPr>
              <w:t>r</w:t>
            </w:r>
            <w:r>
              <w:rPr>
                <w:b w:val="0"/>
                <w:sz w:val="16"/>
                <w:szCs w:val="16"/>
              </w:rPr>
              <w:t>gs</w:t>
            </w:r>
          </w:p>
        </w:tc>
        <w:tc>
          <w:tcPr>
            <w:tcW w:w="20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2EC6600C" w14:textId="77777777" w:rsidR="00B57FE0" w:rsidRPr="003A19E0" w:rsidRDefault="00B57FE0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</w:p>
        </w:tc>
      </w:tr>
      <w:tr w:rsidR="004A6DD5" w14:paraId="6D0CC030" w14:textId="77777777" w:rsidTr="00680DD5">
        <w:trPr>
          <w:cantSplit/>
        </w:trPr>
        <w:tc>
          <w:tcPr>
            <w:tcW w:w="1418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57181405" w14:textId="1D35E6C7" w:rsidR="004A6DD5" w:rsidRDefault="004A6DD5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18-Feb-2015</w:t>
            </w:r>
          </w:p>
        </w:tc>
        <w:tc>
          <w:tcPr>
            <w:tcW w:w="1552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51C4D975" w14:textId="0B31A4CD" w:rsidR="004A6DD5" w:rsidRDefault="00BF244C" w:rsidP="00907C31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v</w:t>
            </w:r>
            <w:r w:rsidR="004A6DD5">
              <w:rPr>
                <w:b w:val="0"/>
                <w:sz w:val="16"/>
                <w:szCs w:val="16"/>
              </w:rPr>
              <w:t>2</w:t>
            </w:r>
            <w:r w:rsidR="00907C31">
              <w:rPr>
                <w:b w:val="0"/>
                <w:sz w:val="16"/>
                <w:szCs w:val="16"/>
              </w:rPr>
              <w:t>.0.04</w:t>
            </w:r>
          </w:p>
        </w:tc>
        <w:tc>
          <w:tcPr>
            <w:tcW w:w="176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07D74EF3" w14:textId="728EE322" w:rsidR="004A6DD5" w:rsidRDefault="004A6DD5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Anna Pinne</w:t>
            </w:r>
          </w:p>
        </w:tc>
        <w:tc>
          <w:tcPr>
            <w:tcW w:w="2331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69FC73E7" w14:textId="5C42BB32" w:rsidR="004A6DD5" w:rsidRDefault="004A6DD5" w:rsidP="0057481A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Updated based on internal review with Georgs &amp; </w:t>
            </w:r>
            <w:proofErr w:type="spellStart"/>
            <w:r>
              <w:rPr>
                <w:b w:val="0"/>
                <w:sz w:val="16"/>
                <w:szCs w:val="16"/>
              </w:rPr>
              <w:t>Andrejs</w:t>
            </w:r>
            <w:proofErr w:type="spellEnd"/>
            <w:r>
              <w:rPr>
                <w:b w:val="0"/>
                <w:sz w:val="16"/>
                <w:szCs w:val="16"/>
              </w:rPr>
              <w:t xml:space="preserve">, some </w:t>
            </w:r>
            <w:proofErr w:type="spellStart"/>
            <w:r>
              <w:rPr>
                <w:b w:val="0"/>
                <w:sz w:val="16"/>
                <w:szCs w:val="16"/>
              </w:rPr>
              <w:t>ToDos</w:t>
            </w:r>
            <w:proofErr w:type="spellEnd"/>
            <w:r>
              <w:rPr>
                <w:b w:val="0"/>
                <w:sz w:val="16"/>
                <w:szCs w:val="16"/>
              </w:rPr>
              <w:t xml:space="preserve"> and also need to update section 2.2 (</w:t>
            </w:r>
            <w:r w:rsidR="0057481A">
              <w:rPr>
                <w:b w:val="0"/>
                <w:sz w:val="16"/>
                <w:szCs w:val="16"/>
              </w:rPr>
              <w:t xml:space="preserve">similar on how updated </w:t>
            </w:r>
            <w:r>
              <w:rPr>
                <w:b w:val="0"/>
                <w:sz w:val="16"/>
                <w:szCs w:val="16"/>
              </w:rPr>
              <w:t>2.1)</w:t>
            </w:r>
          </w:p>
        </w:tc>
        <w:tc>
          <w:tcPr>
            <w:tcW w:w="20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14F74488" w14:textId="77777777" w:rsidR="004A6DD5" w:rsidRPr="003A19E0" w:rsidRDefault="004A6DD5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</w:p>
        </w:tc>
      </w:tr>
      <w:tr w:rsidR="00BF244C" w14:paraId="18E108FA" w14:textId="77777777" w:rsidTr="00BA1782">
        <w:trPr>
          <w:cantSplit/>
          <w:trHeight w:val="53"/>
        </w:trPr>
        <w:tc>
          <w:tcPr>
            <w:tcW w:w="1418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710BA3C4" w14:textId="0C221380" w:rsidR="00BF244C" w:rsidRDefault="00BF244C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19-Feb-2015</w:t>
            </w:r>
          </w:p>
        </w:tc>
        <w:tc>
          <w:tcPr>
            <w:tcW w:w="1552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66969774" w14:textId="7AD5A294" w:rsidR="00BF244C" w:rsidRDefault="00BF244C" w:rsidP="00BF244C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 w:rsidRPr="00BF244C">
              <w:rPr>
                <w:b w:val="0"/>
                <w:sz w:val="16"/>
                <w:szCs w:val="16"/>
              </w:rPr>
              <w:t>v2.0.0</w:t>
            </w:r>
            <w:r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176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3A3D23B8" w14:textId="53C2D2FA" w:rsidR="00BF244C" w:rsidRDefault="00DD6B7F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 w:rsidRPr="00DD6B7F">
              <w:rPr>
                <w:b w:val="0"/>
                <w:sz w:val="16"/>
                <w:szCs w:val="16"/>
              </w:rPr>
              <w:t>Anna Pinne</w:t>
            </w:r>
          </w:p>
        </w:tc>
        <w:tc>
          <w:tcPr>
            <w:tcW w:w="2331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569016DE" w14:textId="3A683FA9" w:rsidR="00BF244C" w:rsidRDefault="00934E19" w:rsidP="00934E19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Updates to resolve </w:t>
            </w:r>
            <w:proofErr w:type="spellStart"/>
            <w:r>
              <w:rPr>
                <w:b w:val="0"/>
                <w:sz w:val="16"/>
                <w:szCs w:val="16"/>
              </w:rPr>
              <w:t>ToDo</w:t>
            </w:r>
            <w:proofErr w:type="spellEnd"/>
            <w:r>
              <w:rPr>
                <w:b w:val="0"/>
                <w:sz w:val="16"/>
                <w:szCs w:val="16"/>
              </w:rPr>
              <w:t xml:space="preserve"> items</w:t>
            </w:r>
          </w:p>
        </w:tc>
        <w:tc>
          <w:tcPr>
            <w:tcW w:w="20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70CA385C" w14:textId="77777777" w:rsidR="00BF244C" w:rsidRPr="003A19E0" w:rsidRDefault="00BF244C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</w:p>
        </w:tc>
      </w:tr>
      <w:tr w:rsidR="00BA1782" w14:paraId="6AA3BAEE" w14:textId="77777777" w:rsidTr="00BA1782">
        <w:trPr>
          <w:cantSplit/>
          <w:trHeight w:val="53"/>
        </w:trPr>
        <w:tc>
          <w:tcPr>
            <w:tcW w:w="1418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2786D25E" w14:textId="26473F23" w:rsidR="00BA1782" w:rsidRDefault="00BA1782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20-Feb-2015</w:t>
            </w:r>
          </w:p>
        </w:tc>
        <w:tc>
          <w:tcPr>
            <w:tcW w:w="1552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7A413B2F" w14:textId="2ECC4741" w:rsidR="00BA1782" w:rsidRPr="00BF244C" w:rsidRDefault="00CF1B18" w:rsidP="00BF244C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v</w:t>
            </w:r>
            <w:r w:rsidR="00DD6B7F">
              <w:rPr>
                <w:b w:val="0"/>
                <w:sz w:val="16"/>
                <w:szCs w:val="16"/>
              </w:rPr>
              <w:t>2.0.06</w:t>
            </w:r>
          </w:p>
        </w:tc>
        <w:tc>
          <w:tcPr>
            <w:tcW w:w="176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33886E84" w14:textId="6AC78C3E" w:rsidR="00BA1782" w:rsidRPr="00BF244C" w:rsidRDefault="00DD6B7F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 w:rsidRPr="00DD6B7F">
              <w:rPr>
                <w:b w:val="0"/>
                <w:sz w:val="16"/>
                <w:szCs w:val="16"/>
              </w:rPr>
              <w:t>Anna Pinne</w:t>
            </w:r>
          </w:p>
        </w:tc>
        <w:tc>
          <w:tcPr>
            <w:tcW w:w="2331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14047BEC" w14:textId="039EB535" w:rsidR="00BA1782" w:rsidRDefault="00DD6B7F" w:rsidP="00934E19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Multiple updates based on feedback from EIS Import team, also updated  Premium fields to match Capping </w:t>
            </w:r>
            <w:proofErr w:type="spellStart"/>
            <w:r>
              <w:rPr>
                <w:b w:val="0"/>
                <w:sz w:val="16"/>
                <w:szCs w:val="16"/>
              </w:rPr>
              <w:t>req-ts</w:t>
            </w:r>
            <w:proofErr w:type="spellEnd"/>
            <w:r>
              <w:rPr>
                <w:b w:val="0"/>
                <w:sz w:val="16"/>
                <w:szCs w:val="16"/>
              </w:rPr>
              <w:t xml:space="preserve"> (</w:t>
            </w:r>
            <w:proofErr w:type="spellStart"/>
            <w:r>
              <w:rPr>
                <w:b w:val="0"/>
                <w:sz w:val="16"/>
                <w:szCs w:val="16"/>
              </w:rPr>
              <w:t>aslo</w:t>
            </w:r>
            <w:proofErr w:type="spellEnd"/>
            <w:r>
              <w:rPr>
                <w:b w:val="0"/>
                <w:sz w:val="16"/>
                <w:szCs w:val="16"/>
              </w:rPr>
              <w:t xml:space="preserve"> comment on rest of fields pointed out for Capping)</w:t>
            </w:r>
          </w:p>
        </w:tc>
        <w:tc>
          <w:tcPr>
            <w:tcW w:w="20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0B12C888" w14:textId="77777777" w:rsidR="00BA1782" w:rsidRPr="003A19E0" w:rsidRDefault="00BA1782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</w:p>
        </w:tc>
      </w:tr>
      <w:tr w:rsidR="00006DC3" w14:paraId="448DFEC3" w14:textId="77777777" w:rsidTr="00BA1782">
        <w:trPr>
          <w:cantSplit/>
          <w:trHeight w:val="53"/>
        </w:trPr>
        <w:tc>
          <w:tcPr>
            <w:tcW w:w="1418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429CDCD9" w14:textId="2BB73F1A" w:rsidR="00006DC3" w:rsidRDefault="00006DC3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24-Feb-2015</w:t>
            </w:r>
          </w:p>
        </w:tc>
        <w:tc>
          <w:tcPr>
            <w:tcW w:w="1552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16D13ACA" w14:textId="0545C5EA" w:rsidR="00006DC3" w:rsidRDefault="00006DC3" w:rsidP="00BF244C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v2.0.07</w:t>
            </w:r>
          </w:p>
        </w:tc>
        <w:tc>
          <w:tcPr>
            <w:tcW w:w="176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73C91592" w14:textId="4EA3F046" w:rsidR="00006DC3" w:rsidRPr="00DD6B7F" w:rsidRDefault="00006DC3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Anna Pinne</w:t>
            </w:r>
          </w:p>
        </w:tc>
        <w:tc>
          <w:tcPr>
            <w:tcW w:w="2331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69C940F2" w14:textId="0FBC5A8C" w:rsidR="00006DC3" w:rsidRPr="00006DC3" w:rsidRDefault="00006DC3" w:rsidP="00006DC3">
            <w:pPr>
              <w:pStyle w:val="TableHead"/>
              <w:rPr>
                <w:b w:val="0"/>
                <w:sz w:val="16"/>
                <w:szCs w:val="16"/>
              </w:rPr>
            </w:pPr>
            <w:r w:rsidRPr="00006DC3">
              <w:rPr>
                <w:b w:val="0"/>
                <w:sz w:val="16"/>
                <w:szCs w:val="16"/>
              </w:rPr>
              <w:t>2.1. MCS predefined data set (separate Excel file to have ability to filter Mini</w:t>
            </w:r>
            <w:r>
              <w:rPr>
                <w:b w:val="0"/>
                <w:sz w:val="16"/>
                <w:szCs w:val="16"/>
              </w:rPr>
              <w:t>mal{mandatory, conditio</w:t>
            </w:r>
            <w:r w:rsidRPr="00006DC3">
              <w:rPr>
                <w:b w:val="0"/>
                <w:sz w:val="16"/>
                <w:szCs w:val="16"/>
              </w:rPr>
              <w:t>nal-mandatory})</w:t>
            </w:r>
          </w:p>
          <w:p w14:paraId="68CD81CB" w14:textId="77777777" w:rsidR="00006DC3" w:rsidRPr="00006DC3" w:rsidRDefault="00006DC3" w:rsidP="00006DC3">
            <w:pPr>
              <w:pStyle w:val="TableHead"/>
              <w:rPr>
                <w:b w:val="0"/>
                <w:sz w:val="16"/>
                <w:szCs w:val="16"/>
              </w:rPr>
            </w:pPr>
            <w:r w:rsidRPr="00006DC3">
              <w:rPr>
                <w:b w:val="0"/>
                <w:sz w:val="16"/>
                <w:szCs w:val="16"/>
              </w:rPr>
              <w:t xml:space="preserve">2.2. Validate XML data </w:t>
            </w:r>
          </w:p>
          <w:p w14:paraId="044D791B" w14:textId="0B85A646" w:rsidR="00006DC3" w:rsidRDefault="00006DC3" w:rsidP="00006DC3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 w:rsidRPr="00006DC3">
              <w:rPr>
                <w:b w:val="0"/>
                <w:sz w:val="16"/>
                <w:szCs w:val="16"/>
              </w:rPr>
              <w:t>5.1. Suggested MCS enhancements</w:t>
            </w:r>
          </w:p>
        </w:tc>
        <w:tc>
          <w:tcPr>
            <w:tcW w:w="20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2B2BA60D" w14:textId="54FEC9F1" w:rsidR="00006DC3" w:rsidRPr="003A19E0" w:rsidRDefault="00006DC3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2.1, 2.2,5.1</w:t>
            </w:r>
          </w:p>
        </w:tc>
      </w:tr>
      <w:tr w:rsidR="00A0367F" w14:paraId="6475A7DE" w14:textId="77777777" w:rsidTr="00BA1782">
        <w:trPr>
          <w:cantSplit/>
          <w:trHeight w:val="53"/>
        </w:trPr>
        <w:tc>
          <w:tcPr>
            <w:tcW w:w="1418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034B480E" w14:textId="10B5EC7B" w:rsidR="00A0367F" w:rsidRDefault="00A0367F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25-Feb-2105</w:t>
            </w:r>
          </w:p>
        </w:tc>
        <w:tc>
          <w:tcPr>
            <w:tcW w:w="1552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7A17F708" w14:textId="5214CD95" w:rsidR="00A0367F" w:rsidRDefault="00A0367F" w:rsidP="00BF244C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v2.0.08</w:t>
            </w:r>
          </w:p>
        </w:tc>
        <w:tc>
          <w:tcPr>
            <w:tcW w:w="176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046CE5B9" w14:textId="031FBAC1" w:rsidR="00A0367F" w:rsidRDefault="00A0367F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Aigars Secis</w:t>
            </w:r>
          </w:p>
        </w:tc>
        <w:tc>
          <w:tcPr>
            <w:tcW w:w="2331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60B59F54" w14:textId="6F1C01BA" w:rsidR="00A0367F" w:rsidRPr="00006DC3" w:rsidRDefault="00A0367F" w:rsidP="00A0367F">
            <w:pPr>
              <w:pStyle w:val="TableHead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Rewriting as per comments provide by reviewers</w:t>
            </w:r>
          </w:p>
        </w:tc>
        <w:tc>
          <w:tcPr>
            <w:tcW w:w="20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32AE5167" w14:textId="77777777" w:rsidR="00A0367F" w:rsidRDefault="00A0367F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</w:p>
        </w:tc>
      </w:tr>
      <w:tr w:rsidR="00C64188" w14:paraId="08733C70" w14:textId="77777777" w:rsidTr="00BA1782">
        <w:trPr>
          <w:cantSplit/>
          <w:trHeight w:val="53"/>
        </w:trPr>
        <w:tc>
          <w:tcPr>
            <w:tcW w:w="1418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0B51EC27" w14:textId="79FB3FBD" w:rsidR="00C64188" w:rsidRDefault="00E008A5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26</w:t>
            </w:r>
            <w:r w:rsidR="00C64188">
              <w:rPr>
                <w:b w:val="0"/>
                <w:sz w:val="16"/>
                <w:szCs w:val="16"/>
              </w:rPr>
              <w:t>-Feb-2105</w:t>
            </w:r>
          </w:p>
        </w:tc>
        <w:tc>
          <w:tcPr>
            <w:tcW w:w="1552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60DD5641" w14:textId="4C282DDE" w:rsidR="00C64188" w:rsidRDefault="00C64188" w:rsidP="00BF244C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v2.0.09</w:t>
            </w:r>
          </w:p>
        </w:tc>
        <w:tc>
          <w:tcPr>
            <w:tcW w:w="176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2642DD66" w14:textId="5A75F15B" w:rsidR="00C64188" w:rsidRDefault="00C64188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Aigars Secis</w:t>
            </w:r>
          </w:p>
        </w:tc>
        <w:tc>
          <w:tcPr>
            <w:tcW w:w="2331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6E34471A" w14:textId="5361CFD5" w:rsidR="00C64188" w:rsidRDefault="00C64188" w:rsidP="00C64188">
            <w:pPr>
              <w:pStyle w:val="TableHead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Finalizing rewriting of the document</w:t>
            </w:r>
          </w:p>
        </w:tc>
        <w:tc>
          <w:tcPr>
            <w:tcW w:w="20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6698A15C" w14:textId="77777777" w:rsidR="00C64188" w:rsidRDefault="00C64188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</w:p>
        </w:tc>
      </w:tr>
      <w:tr w:rsidR="00601856" w14:paraId="36A0E03A" w14:textId="77777777" w:rsidTr="00BA1782">
        <w:trPr>
          <w:cantSplit/>
          <w:trHeight w:val="53"/>
        </w:trPr>
        <w:tc>
          <w:tcPr>
            <w:tcW w:w="1418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0F0D6803" w14:textId="54C6F300" w:rsidR="00601856" w:rsidRDefault="00601856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26-Feb-2015</w:t>
            </w:r>
          </w:p>
        </w:tc>
        <w:tc>
          <w:tcPr>
            <w:tcW w:w="1552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105BF47D" w14:textId="3E66034E" w:rsidR="00601856" w:rsidRDefault="00601856" w:rsidP="00BF244C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v2.0.10</w:t>
            </w:r>
          </w:p>
        </w:tc>
        <w:tc>
          <w:tcPr>
            <w:tcW w:w="176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32BF1822" w14:textId="6A99A7FE" w:rsidR="00601856" w:rsidRDefault="00601856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Anna Pinne</w:t>
            </w:r>
          </w:p>
        </w:tc>
        <w:tc>
          <w:tcPr>
            <w:tcW w:w="2331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680D9715" w14:textId="578DE84B" w:rsidR="00601856" w:rsidRDefault="00223F41" w:rsidP="00C64188">
            <w:pPr>
              <w:pStyle w:val="TableHead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A few updates on detailed field description and </w:t>
            </w:r>
          </w:p>
        </w:tc>
        <w:tc>
          <w:tcPr>
            <w:tcW w:w="20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6C69EC73" w14:textId="77777777" w:rsidR="00601856" w:rsidRDefault="00601856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</w:p>
        </w:tc>
      </w:tr>
      <w:tr w:rsidR="00F9391E" w14:paraId="07B5E207" w14:textId="77777777" w:rsidTr="00BA1782">
        <w:trPr>
          <w:cantSplit/>
          <w:trHeight w:val="53"/>
        </w:trPr>
        <w:tc>
          <w:tcPr>
            <w:tcW w:w="1418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52A00773" w14:textId="67ACE029" w:rsidR="00F9391E" w:rsidRDefault="00F9391E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26-Feb-2015</w:t>
            </w:r>
          </w:p>
        </w:tc>
        <w:tc>
          <w:tcPr>
            <w:tcW w:w="1552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604AB0B9" w14:textId="5BA9A97E" w:rsidR="00F9391E" w:rsidRDefault="00F9391E" w:rsidP="00BF244C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v2.0.11</w:t>
            </w:r>
          </w:p>
        </w:tc>
        <w:tc>
          <w:tcPr>
            <w:tcW w:w="176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2C6AA344" w14:textId="16D82616" w:rsidR="00F9391E" w:rsidRDefault="00F9391E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Anna Pinne</w:t>
            </w:r>
          </w:p>
        </w:tc>
        <w:tc>
          <w:tcPr>
            <w:tcW w:w="2331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12063D6D" w14:textId="39E9438D" w:rsidR="00F9391E" w:rsidRDefault="00F9391E" w:rsidP="00C64188">
            <w:pPr>
              <w:pStyle w:val="TableHead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Incorporated Mark’s comments</w:t>
            </w:r>
          </w:p>
        </w:tc>
        <w:tc>
          <w:tcPr>
            <w:tcW w:w="20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146F2A49" w14:textId="77777777" w:rsidR="00F9391E" w:rsidRDefault="00F9391E" w:rsidP="00680DD5">
            <w:pPr>
              <w:pStyle w:val="TableHead"/>
              <w:ind w:right="0"/>
              <w:rPr>
                <w:b w:val="0"/>
                <w:sz w:val="16"/>
                <w:szCs w:val="16"/>
              </w:rPr>
            </w:pPr>
          </w:p>
        </w:tc>
      </w:tr>
    </w:tbl>
    <w:p w14:paraId="124D92B6" w14:textId="04A3EADA" w:rsidR="00CF4FB6" w:rsidRDefault="00CF4FB6"/>
    <w:sectPr w:rsidR="00CF4FB6" w:rsidSect="0074258C">
      <w:pgSz w:w="12240" w:h="15840"/>
      <w:pgMar w:top="811" w:right="720" w:bottom="720" w:left="720" w:header="360" w:footer="27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Sievers, Donald" w:date="2015-03-02T13:06:00Z" w:initials="SD">
    <w:p w14:paraId="6FCDF339" w14:textId="16856879" w:rsidR="00A45426" w:rsidRDefault="00A45426">
      <w:pPr>
        <w:pStyle w:val="CommentText"/>
      </w:pPr>
      <w:r>
        <w:rPr>
          <w:rStyle w:val="CommentReference"/>
        </w:rPr>
        <w:annotationRef/>
      </w:r>
      <w:r>
        <w:t>Will there be a capability to have rules that apply to “automatic” as well as “manual” conversion to avoid duplicating rules within PAS?</w:t>
      </w:r>
    </w:p>
  </w:comment>
  <w:comment w:id="9" w:author="Sievers, Donald" w:date="2015-03-02T13:13:00Z" w:initials="SD">
    <w:p w14:paraId="62EF1634" w14:textId="7B669493" w:rsidR="00A45426" w:rsidRDefault="00A45426">
      <w:pPr>
        <w:pStyle w:val="CommentText"/>
      </w:pPr>
      <w:r>
        <w:rPr>
          <w:rStyle w:val="CommentReference"/>
        </w:rPr>
        <w:annotationRef/>
      </w:r>
      <w:r w:rsidR="00F3433C">
        <w:t>W</w:t>
      </w:r>
      <w:r>
        <w:t xml:space="preserve">ould seem </w:t>
      </w:r>
      <w:r w:rsidR="00F3433C">
        <w:t xml:space="preserve">that this </w:t>
      </w:r>
      <w:r>
        <w:t xml:space="preserve">could include Automatic, Manual and </w:t>
      </w:r>
      <w:proofErr w:type="spellStart"/>
      <w:r>
        <w:t>BookRoll</w:t>
      </w:r>
      <w:proofErr w:type="spellEnd"/>
      <w:r>
        <w:t>.</w:t>
      </w:r>
    </w:p>
  </w:comment>
  <w:comment w:id="10" w:author="Sievers, Donald" w:date="2015-03-02T13:08:00Z" w:initials="SD">
    <w:p w14:paraId="1705AE85" w14:textId="65FF6B18" w:rsidR="00A45426" w:rsidRDefault="00A45426">
      <w:pPr>
        <w:pStyle w:val="CommentText"/>
      </w:pPr>
      <w:r>
        <w:rPr>
          <w:rStyle w:val="CommentReference"/>
        </w:rPr>
        <w:annotationRef/>
      </w:r>
      <w:r>
        <w:t>Will the access be controlled through a User Role definition?</w:t>
      </w:r>
    </w:p>
  </w:comment>
  <w:comment w:id="11" w:author="Sievers, Donald" w:date="2015-03-02T13:09:00Z" w:initials="SD">
    <w:p w14:paraId="12BC7500" w14:textId="79867602" w:rsidR="00A45426" w:rsidRDefault="00A45426">
      <w:pPr>
        <w:pStyle w:val="CommentText"/>
      </w:pPr>
      <w:r>
        <w:rPr>
          <w:rStyle w:val="CommentReference"/>
        </w:rPr>
        <w:annotationRef/>
      </w:r>
      <w:r>
        <w:t>Would an override be available?  Data cleanup is a critical part of conversion – this implies that all data cleanup must happen before import and that may not always be practical.</w:t>
      </w:r>
    </w:p>
  </w:comment>
  <w:comment w:id="14" w:author="Sievers, Donald" w:date="2015-03-02T13:10:00Z" w:initials="SD">
    <w:p w14:paraId="366A1700" w14:textId="094CD0B3" w:rsidR="00A45426" w:rsidRDefault="00A45426">
      <w:pPr>
        <w:pStyle w:val="CommentText"/>
      </w:pPr>
      <w:r>
        <w:rPr>
          <w:rStyle w:val="CommentReference"/>
        </w:rPr>
        <w:annotationRef/>
      </w:r>
      <w:r>
        <w:t>See comment on Item #9 above</w:t>
      </w:r>
    </w:p>
  </w:comment>
  <w:comment w:id="24" w:author="Sievers, Donald" w:date="2015-03-02T13:24:00Z" w:initials="SD">
    <w:p w14:paraId="73DD4343" w14:textId="2BB5AD0C" w:rsidR="00F3433C" w:rsidRDefault="00F3433C">
      <w:pPr>
        <w:pStyle w:val="CommentText"/>
      </w:pPr>
      <w:r>
        <w:rPr>
          <w:rStyle w:val="CommentReference"/>
        </w:rPr>
        <w:annotationRef/>
      </w:r>
      <w:r>
        <w:t>I don’t disagree with the assumption but not being able to update an address that successfully imports is expensive if you have to reject, fix and then re-import</w:t>
      </w:r>
    </w:p>
  </w:comment>
  <w:comment w:id="32" w:author="Sievers, Donald" w:date="2015-03-02T13:29:00Z" w:initials="SD">
    <w:p w14:paraId="22B31F17" w14:textId="48BEACAA" w:rsidR="00685347" w:rsidRDefault="00685347">
      <w:pPr>
        <w:pStyle w:val="CommentText"/>
      </w:pPr>
      <w:r>
        <w:rPr>
          <w:rStyle w:val="CommentReference"/>
        </w:rPr>
        <w:annotationRef/>
      </w:r>
      <w:r>
        <w:t>Is this a tool level of XML level flag?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CDF339" w15:done="0"/>
  <w15:commentEx w15:paraId="62EF1634" w15:done="0"/>
  <w15:commentEx w15:paraId="1705AE85" w15:done="0"/>
  <w15:commentEx w15:paraId="12BC7500" w15:done="0"/>
  <w15:commentEx w15:paraId="366A1700" w15:done="0"/>
  <w15:commentEx w15:paraId="73DD4343" w15:done="0"/>
  <w15:commentEx w15:paraId="22B31F1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5F5E9" w14:textId="77777777" w:rsidR="00BF0815" w:rsidRDefault="00BF0815" w:rsidP="00AE3F62">
      <w:pPr>
        <w:spacing w:after="0" w:line="240" w:lineRule="auto"/>
      </w:pPr>
      <w:r>
        <w:separator/>
      </w:r>
    </w:p>
  </w:endnote>
  <w:endnote w:type="continuationSeparator" w:id="0">
    <w:p w14:paraId="5C85C1DC" w14:textId="77777777" w:rsidR="00BF0815" w:rsidRDefault="00BF0815" w:rsidP="00AE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E81D6" w14:textId="6F72BF27" w:rsidR="00AD626B" w:rsidRDefault="00AD626B" w:rsidP="00E570E7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490"/>
        <w:tab w:val="right" w:pos="10800"/>
      </w:tabs>
      <w:spacing w:after="40"/>
      <w:rPr>
        <w:iCs/>
        <w:szCs w:val="18"/>
      </w:rPr>
    </w:pPr>
    <w:r>
      <w:rPr>
        <w:sz w:val="18"/>
      </w:rPr>
      <w:t xml:space="preserve">© 2015 EIS Group Properties, Ltd. </w:t>
    </w:r>
    <w:r w:rsidRPr="00E570E7">
      <w:rPr>
        <w:sz w:val="18"/>
      </w:rPr>
      <w:t>All rights reserved.</w:t>
    </w:r>
    <w:r>
      <w:rPr>
        <w:sz w:val="18"/>
      </w:rPr>
      <w:tab/>
    </w:r>
    <w:r w:rsidRPr="00B71B8B">
      <w:rPr>
        <w:sz w:val="18"/>
      </w:rPr>
      <w:tab/>
    </w:r>
    <w:r w:rsidRPr="00E570E7">
      <w:rPr>
        <w:i/>
        <w:sz w:val="18"/>
        <w:szCs w:val="18"/>
      </w:rPr>
      <w:t xml:space="preserve">Last revision date: </w:t>
    </w:r>
    <w:r w:rsidRPr="00E570E7">
      <w:rPr>
        <w:i/>
        <w:sz w:val="18"/>
        <w:szCs w:val="18"/>
      </w:rPr>
      <w:fldChar w:fldCharType="begin"/>
    </w:r>
    <w:r w:rsidRPr="00E570E7">
      <w:rPr>
        <w:i/>
        <w:sz w:val="18"/>
        <w:szCs w:val="18"/>
      </w:rPr>
      <w:instrText xml:space="preserve"> DATE  \@ "d-MMM-yy"  \* MERGEFORMAT </w:instrText>
    </w:r>
    <w:r w:rsidRPr="00E570E7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2-Mar-15</w:t>
    </w:r>
    <w:r w:rsidRPr="00E570E7">
      <w:rPr>
        <w:i/>
        <w:sz w:val="18"/>
        <w:szCs w:val="18"/>
      </w:rPr>
      <w:fldChar w:fldCharType="end"/>
    </w:r>
  </w:p>
  <w:p w14:paraId="5B97BC11" w14:textId="77777777" w:rsidR="00AD626B" w:rsidRPr="00E570E7" w:rsidRDefault="00AD626B" w:rsidP="00E570E7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490"/>
        <w:tab w:val="right" w:pos="10800"/>
      </w:tabs>
      <w:spacing w:after="40"/>
      <w:jc w:val="right"/>
      <w:rPr>
        <w:sz w:val="18"/>
      </w:rPr>
    </w:pPr>
    <w:r w:rsidRPr="00E570E7">
      <w:rPr>
        <w:sz w:val="18"/>
      </w:rPr>
      <w:t xml:space="preserve">Page </w:t>
    </w:r>
    <w:r w:rsidRPr="00E570E7">
      <w:rPr>
        <w:sz w:val="18"/>
      </w:rPr>
      <w:fldChar w:fldCharType="begin"/>
    </w:r>
    <w:r w:rsidRPr="00E570E7">
      <w:rPr>
        <w:sz w:val="18"/>
      </w:rPr>
      <w:instrText xml:space="preserve"> PAGE  \* Arabic  \* MERGEFORMAT </w:instrText>
    </w:r>
    <w:r w:rsidRPr="00E570E7">
      <w:rPr>
        <w:sz w:val="18"/>
      </w:rPr>
      <w:fldChar w:fldCharType="separate"/>
    </w:r>
    <w:r w:rsidR="007C3AE1">
      <w:rPr>
        <w:noProof/>
        <w:sz w:val="18"/>
      </w:rPr>
      <w:t>10</w:t>
    </w:r>
    <w:r w:rsidRPr="00E570E7">
      <w:rPr>
        <w:sz w:val="18"/>
      </w:rPr>
      <w:fldChar w:fldCharType="end"/>
    </w:r>
    <w:r w:rsidRPr="00E570E7">
      <w:rPr>
        <w:sz w:val="18"/>
      </w:rPr>
      <w:t xml:space="preserve"> of </w:t>
    </w:r>
    <w:r w:rsidRPr="00E570E7">
      <w:rPr>
        <w:sz w:val="18"/>
      </w:rPr>
      <w:fldChar w:fldCharType="begin"/>
    </w:r>
    <w:r w:rsidRPr="00E570E7">
      <w:rPr>
        <w:sz w:val="18"/>
      </w:rPr>
      <w:instrText xml:space="preserve"> NUMPAGES  \* Arabic  \* MERGEFORMAT </w:instrText>
    </w:r>
    <w:r w:rsidRPr="00E570E7">
      <w:rPr>
        <w:sz w:val="18"/>
      </w:rPr>
      <w:fldChar w:fldCharType="separate"/>
    </w:r>
    <w:r w:rsidR="007C3AE1">
      <w:rPr>
        <w:noProof/>
        <w:sz w:val="18"/>
      </w:rPr>
      <w:t>15</w:t>
    </w:r>
    <w:r w:rsidRPr="00E570E7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E6279" w14:textId="77777777" w:rsidR="00BF0815" w:rsidRDefault="00BF0815" w:rsidP="00AE3F62">
      <w:pPr>
        <w:spacing w:after="0" w:line="240" w:lineRule="auto"/>
      </w:pPr>
      <w:r>
        <w:separator/>
      </w:r>
    </w:p>
  </w:footnote>
  <w:footnote w:type="continuationSeparator" w:id="0">
    <w:p w14:paraId="1097FAE6" w14:textId="77777777" w:rsidR="00BF0815" w:rsidRDefault="00BF0815" w:rsidP="00AE3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12"/>
      <w:gridCol w:w="4104"/>
    </w:tblGrid>
    <w:tr w:rsidR="00AD626B" w14:paraId="10EFE09F" w14:textId="77777777" w:rsidTr="009743B5">
      <w:tc>
        <w:tcPr>
          <w:tcW w:w="6912" w:type="dxa"/>
          <w:vAlign w:val="bottom"/>
        </w:tcPr>
        <w:p w14:paraId="1F93A595" w14:textId="427689A5" w:rsidR="00AD626B" w:rsidRDefault="00AD626B" w:rsidP="00AA7491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DF3CA6" wp14:editId="7B2684CB">
                <wp:simplePos x="0" y="0"/>
                <wp:positionH relativeFrom="column">
                  <wp:posOffset>-60960</wp:posOffset>
                </wp:positionH>
                <wp:positionV relativeFrom="paragraph">
                  <wp:posOffset>-4445</wp:posOffset>
                </wp:positionV>
                <wp:extent cx="304800" cy="241935"/>
                <wp:effectExtent l="0" t="0" r="0" b="5715"/>
                <wp:wrapThrough wrapText="bothSides">
                  <wp:wrapPolygon edited="0">
                    <wp:start x="4050" y="0"/>
                    <wp:lineTo x="0" y="13606"/>
                    <wp:lineTo x="0" y="20409"/>
                    <wp:lineTo x="20250" y="20409"/>
                    <wp:lineTo x="20250" y="17008"/>
                    <wp:lineTo x="14850" y="0"/>
                    <wp:lineTo x="405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EISGroup_Triangle_RGB_Offic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41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</w:t>
          </w:r>
          <w:fldSimple w:instr=" TITLE  ">
            <w:r>
              <w:t>Conversion Factory - Manual Conversion Support requirements</w:t>
            </w:r>
          </w:fldSimple>
          <w:r>
            <w:t xml:space="preserve"> </w:t>
          </w:r>
        </w:p>
      </w:tc>
      <w:tc>
        <w:tcPr>
          <w:tcW w:w="4104" w:type="dxa"/>
          <w:vAlign w:val="bottom"/>
        </w:tcPr>
        <w:p w14:paraId="7E43FA8D" w14:textId="58737460" w:rsidR="00AD626B" w:rsidRDefault="00AD626B" w:rsidP="00CB2953">
          <w:pPr>
            <w:pStyle w:val="Header"/>
          </w:pPr>
        </w:p>
      </w:tc>
    </w:tr>
  </w:tbl>
  <w:p w14:paraId="5D88EEBB" w14:textId="77777777" w:rsidR="00AD626B" w:rsidRPr="004E24BE" w:rsidRDefault="00AD626B" w:rsidP="006F16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5CFC91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14B4ED6"/>
    <w:multiLevelType w:val="multilevel"/>
    <w:tmpl w:val="40D6B5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6" w:hanging="2160"/>
      </w:pPr>
      <w:rPr>
        <w:rFonts w:hint="default"/>
      </w:rPr>
    </w:lvl>
  </w:abstractNum>
  <w:abstractNum w:abstractNumId="2">
    <w:nsid w:val="0FEB671A"/>
    <w:multiLevelType w:val="hybridMultilevel"/>
    <w:tmpl w:val="6BEE2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10CBA"/>
    <w:multiLevelType w:val="hybridMultilevel"/>
    <w:tmpl w:val="C374DA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B2FCF"/>
    <w:multiLevelType w:val="multilevel"/>
    <w:tmpl w:val="F4201D3C"/>
    <w:lvl w:ilvl="0">
      <w:start w:val="1"/>
      <w:numFmt w:val="decimal"/>
      <w:pStyle w:val="Heading1"/>
      <w:suff w:val="space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6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119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>
    <w:nsid w:val="263E4D40"/>
    <w:multiLevelType w:val="hybridMultilevel"/>
    <w:tmpl w:val="A7C0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34268"/>
    <w:multiLevelType w:val="hybridMultilevel"/>
    <w:tmpl w:val="806E9D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52AC1"/>
    <w:multiLevelType w:val="hybridMultilevel"/>
    <w:tmpl w:val="63702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8">
    <w:nsid w:val="34ED25F1"/>
    <w:multiLevelType w:val="hybridMultilevel"/>
    <w:tmpl w:val="F82E9590"/>
    <w:lvl w:ilvl="0" w:tplc="A212FB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B9010D"/>
    <w:multiLevelType w:val="hybridMultilevel"/>
    <w:tmpl w:val="03788BA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1D3F04"/>
    <w:multiLevelType w:val="hybridMultilevel"/>
    <w:tmpl w:val="5908EF1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D5FA8"/>
    <w:multiLevelType w:val="hybridMultilevel"/>
    <w:tmpl w:val="ABFA12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A4372B"/>
    <w:multiLevelType w:val="hybridMultilevel"/>
    <w:tmpl w:val="5DBA1C6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D918B9"/>
    <w:multiLevelType w:val="hybridMultilevel"/>
    <w:tmpl w:val="4198C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D01699"/>
    <w:multiLevelType w:val="hybridMultilevel"/>
    <w:tmpl w:val="05F25842"/>
    <w:lvl w:ilvl="0" w:tplc="08090011">
      <w:start w:val="1"/>
      <w:numFmt w:val="decimal"/>
      <w:lvlText w:val="%1)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>
    <w:nsid w:val="581E4984"/>
    <w:multiLevelType w:val="hybridMultilevel"/>
    <w:tmpl w:val="410CBF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52FE1"/>
    <w:multiLevelType w:val="hybridMultilevel"/>
    <w:tmpl w:val="455EAADE"/>
    <w:lvl w:ilvl="0" w:tplc="927C422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D04019"/>
    <w:multiLevelType w:val="singleLevel"/>
    <w:tmpl w:val="BF52530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18">
    <w:nsid w:val="651C1EEA"/>
    <w:multiLevelType w:val="hybridMultilevel"/>
    <w:tmpl w:val="6D828C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E8290C"/>
    <w:multiLevelType w:val="multilevel"/>
    <w:tmpl w:val="0409001D"/>
    <w:styleLink w:val="RuleStyle"/>
    <w:lvl w:ilvl="0">
      <w:start w:val="1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0">
    <w:nsid w:val="6D7F6D54"/>
    <w:multiLevelType w:val="hybridMultilevel"/>
    <w:tmpl w:val="0ADACBB4"/>
    <w:lvl w:ilvl="0" w:tplc="08090011">
      <w:start w:val="1"/>
      <w:numFmt w:val="decimal"/>
      <w:lvlText w:val="%1)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1">
    <w:nsid w:val="70FD6CDF"/>
    <w:multiLevelType w:val="hybridMultilevel"/>
    <w:tmpl w:val="D750B440"/>
    <w:lvl w:ilvl="0" w:tplc="38B020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477D86"/>
    <w:multiLevelType w:val="hybridMultilevel"/>
    <w:tmpl w:val="A4CCAA4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7B3984"/>
    <w:multiLevelType w:val="hybridMultilevel"/>
    <w:tmpl w:val="A7A614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19"/>
  </w:num>
  <w:num w:numId="5">
    <w:abstractNumId w:val="17"/>
  </w:num>
  <w:num w:numId="6">
    <w:abstractNumId w:val="12"/>
  </w:num>
  <w:num w:numId="7">
    <w:abstractNumId w:val="22"/>
  </w:num>
  <w:num w:numId="8">
    <w:abstractNumId w:val="7"/>
  </w:num>
  <w:num w:numId="9">
    <w:abstractNumId w:val="5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4"/>
  </w:num>
  <w:num w:numId="16">
    <w:abstractNumId w:val="20"/>
  </w:num>
  <w:num w:numId="17">
    <w:abstractNumId w:val="10"/>
  </w:num>
  <w:num w:numId="18">
    <w:abstractNumId w:val="3"/>
  </w:num>
  <w:num w:numId="19">
    <w:abstractNumId w:val="18"/>
  </w:num>
  <w:num w:numId="20">
    <w:abstractNumId w:val="23"/>
  </w:num>
  <w:num w:numId="21">
    <w:abstractNumId w:val="6"/>
  </w:num>
  <w:num w:numId="22">
    <w:abstractNumId w:val="0"/>
  </w:num>
  <w:num w:numId="23">
    <w:abstractNumId w:val="0"/>
  </w:num>
  <w:num w:numId="24">
    <w:abstractNumId w:val="13"/>
  </w:num>
  <w:num w:numId="25">
    <w:abstractNumId w:val="15"/>
  </w:num>
  <w:num w:numId="26">
    <w:abstractNumId w:val="2"/>
  </w:num>
  <w:num w:numId="27">
    <w:abstractNumId w:val="21"/>
  </w:num>
  <w:num w:numId="28">
    <w:abstractNumId w:val="11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evers, Donald">
    <w15:presenceInfo w15:providerId="AD" w15:userId="S-1-5-21-3662813900-637163204-942729537-2348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726"/>
    <w:rsid w:val="00000AA9"/>
    <w:rsid w:val="000022AB"/>
    <w:rsid w:val="000036FA"/>
    <w:rsid w:val="00006D9B"/>
    <w:rsid w:val="00006DC3"/>
    <w:rsid w:val="00011EDB"/>
    <w:rsid w:val="00017779"/>
    <w:rsid w:val="00020667"/>
    <w:rsid w:val="00022C06"/>
    <w:rsid w:val="00023AEE"/>
    <w:rsid w:val="00023EF0"/>
    <w:rsid w:val="000242B5"/>
    <w:rsid w:val="00024663"/>
    <w:rsid w:val="000253FF"/>
    <w:rsid w:val="00025D84"/>
    <w:rsid w:val="000272AA"/>
    <w:rsid w:val="00027B88"/>
    <w:rsid w:val="00027DB5"/>
    <w:rsid w:val="00035F4E"/>
    <w:rsid w:val="00036953"/>
    <w:rsid w:val="0004045D"/>
    <w:rsid w:val="00041AF2"/>
    <w:rsid w:val="000455EA"/>
    <w:rsid w:val="000466EA"/>
    <w:rsid w:val="00046896"/>
    <w:rsid w:val="00047018"/>
    <w:rsid w:val="00051240"/>
    <w:rsid w:val="00061827"/>
    <w:rsid w:val="0006239C"/>
    <w:rsid w:val="00062FC5"/>
    <w:rsid w:val="00064C8C"/>
    <w:rsid w:val="00065978"/>
    <w:rsid w:val="00072071"/>
    <w:rsid w:val="00072D84"/>
    <w:rsid w:val="000740E3"/>
    <w:rsid w:val="00076274"/>
    <w:rsid w:val="000763B0"/>
    <w:rsid w:val="000824A7"/>
    <w:rsid w:val="0008456E"/>
    <w:rsid w:val="000851E4"/>
    <w:rsid w:val="00085657"/>
    <w:rsid w:val="0008569E"/>
    <w:rsid w:val="000863BF"/>
    <w:rsid w:val="000864A4"/>
    <w:rsid w:val="00093401"/>
    <w:rsid w:val="00095D04"/>
    <w:rsid w:val="00095D62"/>
    <w:rsid w:val="00097BB7"/>
    <w:rsid w:val="000A001B"/>
    <w:rsid w:val="000A06DA"/>
    <w:rsid w:val="000A18DD"/>
    <w:rsid w:val="000A1A03"/>
    <w:rsid w:val="000A24A5"/>
    <w:rsid w:val="000A3A25"/>
    <w:rsid w:val="000A5DA6"/>
    <w:rsid w:val="000A6723"/>
    <w:rsid w:val="000B3851"/>
    <w:rsid w:val="000B6A06"/>
    <w:rsid w:val="000C25B9"/>
    <w:rsid w:val="000C2A17"/>
    <w:rsid w:val="000D0F64"/>
    <w:rsid w:val="000D1F13"/>
    <w:rsid w:val="000D356A"/>
    <w:rsid w:val="000E2E9A"/>
    <w:rsid w:val="000E33A8"/>
    <w:rsid w:val="000E3947"/>
    <w:rsid w:val="000E5FFA"/>
    <w:rsid w:val="000E650D"/>
    <w:rsid w:val="000F14B9"/>
    <w:rsid w:val="000F1FC7"/>
    <w:rsid w:val="000F42EF"/>
    <w:rsid w:val="000F49D7"/>
    <w:rsid w:val="000F71ED"/>
    <w:rsid w:val="001001D7"/>
    <w:rsid w:val="001055A7"/>
    <w:rsid w:val="0011019B"/>
    <w:rsid w:val="00111674"/>
    <w:rsid w:val="00112ABB"/>
    <w:rsid w:val="00113A00"/>
    <w:rsid w:val="001176CC"/>
    <w:rsid w:val="00117B14"/>
    <w:rsid w:val="00120222"/>
    <w:rsid w:val="001207C8"/>
    <w:rsid w:val="00120AD0"/>
    <w:rsid w:val="00121A36"/>
    <w:rsid w:val="00124B31"/>
    <w:rsid w:val="0012704B"/>
    <w:rsid w:val="00127408"/>
    <w:rsid w:val="0013143E"/>
    <w:rsid w:val="00131797"/>
    <w:rsid w:val="00132067"/>
    <w:rsid w:val="00132E0A"/>
    <w:rsid w:val="001359BD"/>
    <w:rsid w:val="001433A2"/>
    <w:rsid w:val="00144E77"/>
    <w:rsid w:val="00146AB9"/>
    <w:rsid w:val="00153F5B"/>
    <w:rsid w:val="00155E26"/>
    <w:rsid w:val="00156044"/>
    <w:rsid w:val="00160047"/>
    <w:rsid w:val="0016132B"/>
    <w:rsid w:val="001633E8"/>
    <w:rsid w:val="00163D65"/>
    <w:rsid w:val="00164F41"/>
    <w:rsid w:val="001668C8"/>
    <w:rsid w:val="0017007A"/>
    <w:rsid w:val="0017258B"/>
    <w:rsid w:val="00174DED"/>
    <w:rsid w:val="00175F5D"/>
    <w:rsid w:val="0017635B"/>
    <w:rsid w:val="00176920"/>
    <w:rsid w:val="0017785E"/>
    <w:rsid w:val="0018153C"/>
    <w:rsid w:val="00184470"/>
    <w:rsid w:val="001855D2"/>
    <w:rsid w:val="00187595"/>
    <w:rsid w:val="0019668F"/>
    <w:rsid w:val="00197FD9"/>
    <w:rsid w:val="001A1530"/>
    <w:rsid w:val="001A174F"/>
    <w:rsid w:val="001A3B16"/>
    <w:rsid w:val="001A6207"/>
    <w:rsid w:val="001A645F"/>
    <w:rsid w:val="001B2BB0"/>
    <w:rsid w:val="001C04B0"/>
    <w:rsid w:val="001C2249"/>
    <w:rsid w:val="001C4352"/>
    <w:rsid w:val="001C4943"/>
    <w:rsid w:val="001C516E"/>
    <w:rsid w:val="001D0660"/>
    <w:rsid w:val="001D23BF"/>
    <w:rsid w:val="001D29E3"/>
    <w:rsid w:val="001D381E"/>
    <w:rsid w:val="001D702E"/>
    <w:rsid w:val="001E1A8F"/>
    <w:rsid w:val="001E2009"/>
    <w:rsid w:val="001F3B5D"/>
    <w:rsid w:val="001F40D8"/>
    <w:rsid w:val="001F6F6C"/>
    <w:rsid w:val="00203653"/>
    <w:rsid w:val="00203E3F"/>
    <w:rsid w:val="00204395"/>
    <w:rsid w:val="00204460"/>
    <w:rsid w:val="00207D57"/>
    <w:rsid w:val="0021050C"/>
    <w:rsid w:val="002144E5"/>
    <w:rsid w:val="00214E48"/>
    <w:rsid w:val="00216143"/>
    <w:rsid w:val="00216EF9"/>
    <w:rsid w:val="00217A52"/>
    <w:rsid w:val="0022308B"/>
    <w:rsid w:val="00223F41"/>
    <w:rsid w:val="00224829"/>
    <w:rsid w:val="00224B20"/>
    <w:rsid w:val="00235F5F"/>
    <w:rsid w:val="002450F6"/>
    <w:rsid w:val="002465F5"/>
    <w:rsid w:val="0024695B"/>
    <w:rsid w:val="00253268"/>
    <w:rsid w:val="00255892"/>
    <w:rsid w:val="002559C8"/>
    <w:rsid w:val="00256CBD"/>
    <w:rsid w:val="00257BD3"/>
    <w:rsid w:val="00262360"/>
    <w:rsid w:val="00262F85"/>
    <w:rsid w:val="00263CB3"/>
    <w:rsid w:val="002659DF"/>
    <w:rsid w:val="00265D55"/>
    <w:rsid w:val="00272D65"/>
    <w:rsid w:val="002763D2"/>
    <w:rsid w:val="00280B5C"/>
    <w:rsid w:val="002830B2"/>
    <w:rsid w:val="0028337F"/>
    <w:rsid w:val="00283B99"/>
    <w:rsid w:val="00284CA0"/>
    <w:rsid w:val="00285DBE"/>
    <w:rsid w:val="002871FF"/>
    <w:rsid w:val="00290DAD"/>
    <w:rsid w:val="002922EB"/>
    <w:rsid w:val="002937F8"/>
    <w:rsid w:val="0029381B"/>
    <w:rsid w:val="002938B9"/>
    <w:rsid w:val="00293F40"/>
    <w:rsid w:val="002941B3"/>
    <w:rsid w:val="00295115"/>
    <w:rsid w:val="00295B84"/>
    <w:rsid w:val="0029621F"/>
    <w:rsid w:val="00296A1F"/>
    <w:rsid w:val="00297146"/>
    <w:rsid w:val="002A0180"/>
    <w:rsid w:val="002A0481"/>
    <w:rsid w:val="002A5D0E"/>
    <w:rsid w:val="002A7186"/>
    <w:rsid w:val="002B0122"/>
    <w:rsid w:val="002B068B"/>
    <w:rsid w:val="002B06F1"/>
    <w:rsid w:val="002B6449"/>
    <w:rsid w:val="002B72EB"/>
    <w:rsid w:val="002C21B7"/>
    <w:rsid w:val="002C41FE"/>
    <w:rsid w:val="002C4497"/>
    <w:rsid w:val="002C5F9F"/>
    <w:rsid w:val="002C7488"/>
    <w:rsid w:val="002C7ED3"/>
    <w:rsid w:val="002D0134"/>
    <w:rsid w:val="002D219E"/>
    <w:rsid w:val="002D2B93"/>
    <w:rsid w:val="002D4886"/>
    <w:rsid w:val="002D7482"/>
    <w:rsid w:val="002D7B74"/>
    <w:rsid w:val="002E45AC"/>
    <w:rsid w:val="002F01E0"/>
    <w:rsid w:val="002F54EB"/>
    <w:rsid w:val="002F6289"/>
    <w:rsid w:val="003017E1"/>
    <w:rsid w:val="003059AC"/>
    <w:rsid w:val="00305FAC"/>
    <w:rsid w:val="00306778"/>
    <w:rsid w:val="00310908"/>
    <w:rsid w:val="00311F67"/>
    <w:rsid w:val="003239F2"/>
    <w:rsid w:val="00323BAF"/>
    <w:rsid w:val="00323C68"/>
    <w:rsid w:val="00327A76"/>
    <w:rsid w:val="0033387D"/>
    <w:rsid w:val="00336875"/>
    <w:rsid w:val="00336B89"/>
    <w:rsid w:val="003432A8"/>
    <w:rsid w:val="00347C5C"/>
    <w:rsid w:val="00351EC1"/>
    <w:rsid w:val="0035391E"/>
    <w:rsid w:val="0035426C"/>
    <w:rsid w:val="00354272"/>
    <w:rsid w:val="00354745"/>
    <w:rsid w:val="0036279C"/>
    <w:rsid w:val="00362D61"/>
    <w:rsid w:val="003635AD"/>
    <w:rsid w:val="0036377C"/>
    <w:rsid w:val="00364A1E"/>
    <w:rsid w:val="00370749"/>
    <w:rsid w:val="00371CB6"/>
    <w:rsid w:val="00374489"/>
    <w:rsid w:val="00374D3A"/>
    <w:rsid w:val="00381AA6"/>
    <w:rsid w:val="00385EE9"/>
    <w:rsid w:val="00387D81"/>
    <w:rsid w:val="00393E3A"/>
    <w:rsid w:val="00394A52"/>
    <w:rsid w:val="003951FA"/>
    <w:rsid w:val="00396D18"/>
    <w:rsid w:val="00396E19"/>
    <w:rsid w:val="00397C3B"/>
    <w:rsid w:val="003A1006"/>
    <w:rsid w:val="003A192D"/>
    <w:rsid w:val="003A19E0"/>
    <w:rsid w:val="003A1C51"/>
    <w:rsid w:val="003A2D25"/>
    <w:rsid w:val="003B02F6"/>
    <w:rsid w:val="003B3BD5"/>
    <w:rsid w:val="003B452A"/>
    <w:rsid w:val="003B4622"/>
    <w:rsid w:val="003B4906"/>
    <w:rsid w:val="003B4BA8"/>
    <w:rsid w:val="003B519C"/>
    <w:rsid w:val="003B6808"/>
    <w:rsid w:val="003B7B2F"/>
    <w:rsid w:val="003C0502"/>
    <w:rsid w:val="003C3DBD"/>
    <w:rsid w:val="003C62ED"/>
    <w:rsid w:val="003D0AAF"/>
    <w:rsid w:val="003D184E"/>
    <w:rsid w:val="003D5562"/>
    <w:rsid w:val="003D5DBB"/>
    <w:rsid w:val="003E4380"/>
    <w:rsid w:val="003E494D"/>
    <w:rsid w:val="003E618B"/>
    <w:rsid w:val="003E627B"/>
    <w:rsid w:val="003E693E"/>
    <w:rsid w:val="003E6FC0"/>
    <w:rsid w:val="003F16E1"/>
    <w:rsid w:val="003F7CEF"/>
    <w:rsid w:val="004000A6"/>
    <w:rsid w:val="0040232E"/>
    <w:rsid w:val="004049E3"/>
    <w:rsid w:val="004107F8"/>
    <w:rsid w:val="00410A06"/>
    <w:rsid w:val="00411458"/>
    <w:rsid w:val="00412599"/>
    <w:rsid w:val="004203BE"/>
    <w:rsid w:val="00421B54"/>
    <w:rsid w:val="004221C2"/>
    <w:rsid w:val="0042339B"/>
    <w:rsid w:val="004251DF"/>
    <w:rsid w:val="00425AE8"/>
    <w:rsid w:val="00426BF2"/>
    <w:rsid w:val="0043336E"/>
    <w:rsid w:val="0043453F"/>
    <w:rsid w:val="004373A5"/>
    <w:rsid w:val="00445B14"/>
    <w:rsid w:val="00446F7F"/>
    <w:rsid w:val="0045030F"/>
    <w:rsid w:val="0045074C"/>
    <w:rsid w:val="004525F9"/>
    <w:rsid w:val="00452AEF"/>
    <w:rsid w:val="00454CC9"/>
    <w:rsid w:val="00456F9E"/>
    <w:rsid w:val="00457D37"/>
    <w:rsid w:val="0046015E"/>
    <w:rsid w:val="00460ED2"/>
    <w:rsid w:val="00465218"/>
    <w:rsid w:val="004656E5"/>
    <w:rsid w:val="00470BAD"/>
    <w:rsid w:val="00471B76"/>
    <w:rsid w:val="0047272B"/>
    <w:rsid w:val="00472B71"/>
    <w:rsid w:val="0047435B"/>
    <w:rsid w:val="004747BE"/>
    <w:rsid w:val="00474B6B"/>
    <w:rsid w:val="00481980"/>
    <w:rsid w:val="0048228C"/>
    <w:rsid w:val="0048254F"/>
    <w:rsid w:val="00483D25"/>
    <w:rsid w:val="004872A9"/>
    <w:rsid w:val="004920B7"/>
    <w:rsid w:val="00492658"/>
    <w:rsid w:val="00492CE2"/>
    <w:rsid w:val="0049384D"/>
    <w:rsid w:val="0049672A"/>
    <w:rsid w:val="00496EA8"/>
    <w:rsid w:val="004977CE"/>
    <w:rsid w:val="004A33CF"/>
    <w:rsid w:val="004A67BA"/>
    <w:rsid w:val="004A6970"/>
    <w:rsid w:val="004A6DD5"/>
    <w:rsid w:val="004B50C9"/>
    <w:rsid w:val="004B7008"/>
    <w:rsid w:val="004B70A2"/>
    <w:rsid w:val="004B7414"/>
    <w:rsid w:val="004C3236"/>
    <w:rsid w:val="004C57AA"/>
    <w:rsid w:val="004D2EC3"/>
    <w:rsid w:val="004D3906"/>
    <w:rsid w:val="004D4B39"/>
    <w:rsid w:val="004D5310"/>
    <w:rsid w:val="004D6B40"/>
    <w:rsid w:val="004E0496"/>
    <w:rsid w:val="004E24BE"/>
    <w:rsid w:val="004E2DA6"/>
    <w:rsid w:val="004E37F5"/>
    <w:rsid w:val="004E4D60"/>
    <w:rsid w:val="004E5F2C"/>
    <w:rsid w:val="004E6112"/>
    <w:rsid w:val="004F0A61"/>
    <w:rsid w:val="004F2E62"/>
    <w:rsid w:val="004F320A"/>
    <w:rsid w:val="004F3613"/>
    <w:rsid w:val="004F708E"/>
    <w:rsid w:val="00502CE2"/>
    <w:rsid w:val="00503765"/>
    <w:rsid w:val="0051258D"/>
    <w:rsid w:val="00513A91"/>
    <w:rsid w:val="0051625F"/>
    <w:rsid w:val="005163D9"/>
    <w:rsid w:val="00517F98"/>
    <w:rsid w:val="005210F9"/>
    <w:rsid w:val="005234FA"/>
    <w:rsid w:val="0052700E"/>
    <w:rsid w:val="00531DC0"/>
    <w:rsid w:val="00532813"/>
    <w:rsid w:val="00534A1B"/>
    <w:rsid w:val="00534F53"/>
    <w:rsid w:val="005422BE"/>
    <w:rsid w:val="00544AEC"/>
    <w:rsid w:val="005477D8"/>
    <w:rsid w:val="00551400"/>
    <w:rsid w:val="00552696"/>
    <w:rsid w:val="005558F5"/>
    <w:rsid w:val="00556EE5"/>
    <w:rsid w:val="005571D2"/>
    <w:rsid w:val="00557361"/>
    <w:rsid w:val="00557C06"/>
    <w:rsid w:val="00560ADA"/>
    <w:rsid w:val="00561257"/>
    <w:rsid w:val="00561478"/>
    <w:rsid w:val="00562473"/>
    <w:rsid w:val="00562908"/>
    <w:rsid w:val="00562BB7"/>
    <w:rsid w:val="00564B6F"/>
    <w:rsid w:val="00573B12"/>
    <w:rsid w:val="00573DB8"/>
    <w:rsid w:val="00574815"/>
    <w:rsid w:val="0057481A"/>
    <w:rsid w:val="00576111"/>
    <w:rsid w:val="0057777A"/>
    <w:rsid w:val="0058271A"/>
    <w:rsid w:val="00582BE6"/>
    <w:rsid w:val="005860AD"/>
    <w:rsid w:val="00586704"/>
    <w:rsid w:val="00590D77"/>
    <w:rsid w:val="0059166F"/>
    <w:rsid w:val="005918EA"/>
    <w:rsid w:val="00592A4B"/>
    <w:rsid w:val="00594C36"/>
    <w:rsid w:val="005963BF"/>
    <w:rsid w:val="00596E39"/>
    <w:rsid w:val="0059760B"/>
    <w:rsid w:val="005A017D"/>
    <w:rsid w:val="005A068E"/>
    <w:rsid w:val="005A2A97"/>
    <w:rsid w:val="005A2CB9"/>
    <w:rsid w:val="005A2D39"/>
    <w:rsid w:val="005A5C21"/>
    <w:rsid w:val="005B1398"/>
    <w:rsid w:val="005B6779"/>
    <w:rsid w:val="005B6FCC"/>
    <w:rsid w:val="005C1A35"/>
    <w:rsid w:val="005C1DD0"/>
    <w:rsid w:val="005C2D27"/>
    <w:rsid w:val="005D05BB"/>
    <w:rsid w:val="005D17A1"/>
    <w:rsid w:val="005D1BA9"/>
    <w:rsid w:val="005D277C"/>
    <w:rsid w:val="005D4A77"/>
    <w:rsid w:val="005D55B0"/>
    <w:rsid w:val="005E0D03"/>
    <w:rsid w:val="005E1FB8"/>
    <w:rsid w:val="005E5899"/>
    <w:rsid w:val="005E7999"/>
    <w:rsid w:val="005F0065"/>
    <w:rsid w:val="005F2548"/>
    <w:rsid w:val="005F3605"/>
    <w:rsid w:val="005F497D"/>
    <w:rsid w:val="005F65C0"/>
    <w:rsid w:val="005F71EC"/>
    <w:rsid w:val="00600387"/>
    <w:rsid w:val="00600EFD"/>
    <w:rsid w:val="00601856"/>
    <w:rsid w:val="00604E1D"/>
    <w:rsid w:val="00606DB6"/>
    <w:rsid w:val="0060791D"/>
    <w:rsid w:val="00612781"/>
    <w:rsid w:val="00616156"/>
    <w:rsid w:val="00623AD6"/>
    <w:rsid w:val="00631735"/>
    <w:rsid w:val="00633CD6"/>
    <w:rsid w:val="00633E24"/>
    <w:rsid w:val="00635431"/>
    <w:rsid w:val="00635858"/>
    <w:rsid w:val="00636094"/>
    <w:rsid w:val="00636D7C"/>
    <w:rsid w:val="00637B5A"/>
    <w:rsid w:val="00640511"/>
    <w:rsid w:val="00643CC7"/>
    <w:rsid w:val="00645A45"/>
    <w:rsid w:val="00650BD8"/>
    <w:rsid w:val="00651308"/>
    <w:rsid w:val="0065281F"/>
    <w:rsid w:val="006538D1"/>
    <w:rsid w:val="006538D7"/>
    <w:rsid w:val="00655C1F"/>
    <w:rsid w:val="00655E7E"/>
    <w:rsid w:val="006617CF"/>
    <w:rsid w:val="00662BED"/>
    <w:rsid w:val="00662F45"/>
    <w:rsid w:val="00665E66"/>
    <w:rsid w:val="006666FA"/>
    <w:rsid w:val="00670137"/>
    <w:rsid w:val="00670A9F"/>
    <w:rsid w:val="0067149F"/>
    <w:rsid w:val="00671F98"/>
    <w:rsid w:val="00673092"/>
    <w:rsid w:val="00676927"/>
    <w:rsid w:val="00680649"/>
    <w:rsid w:val="00680726"/>
    <w:rsid w:val="00680DD5"/>
    <w:rsid w:val="00681FDE"/>
    <w:rsid w:val="00685347"/>
    <w:rsid w:val="006853C5"/>
    <w:rsid w:val="00685AEE"/>
    <w:rsid w:val="0068605D"/>
    <w:rsid w:val="00686E42"/>
    <w:rsid w:val="006920AC"/>
    <w:rsid w:val="0069507F"/>
    <w:rsid w:val="006963FE"/>
    <w:rsid w:val="00696D3A"/>
    <w:rsid w:val="00697315"/>
    <w:rsid w:val="006A0446"/>
    <w:rsid w:val="006A05A4"/>
    <w:rsid w:val="006A1321"/>
    <w:rsid w:val="006A13BF"/>
    <w:rsid w:val="006A209E"/>
    <w:rsid w:val="006A29F4"/>
    <w:rsid w:val="006A5A0B"/>
    <w:rsid w:val="006B18C2"/>
    <w:rsid w:val="006B279B"/>
    <w:rsid w:val="006B289F"/>
    <w:rsid w:val="006B644D"/>
    <w:rsid w:val="006B6B66"/>
    <w:rsid w:val="006B74ED"/>
    <w:rsid w:val="006B7D48"/>
    <w:rsid w:val="006C014B"/>
    <w:rsid w:val="006C1FCD"/>
    <w:rsid w:val="006C28EA"/>
    <w:rsid w:val="006C41CA"/>
    <w:rsid w:val="006C55D9"/>
    <w:rsid w:val="006C7D48"/>
    <w:rsid w:val="006D26DF"/>
    <w:rsid w:val="006D2E8D"/>
    <w:rsid w:val="006D64AB"/>
    <w:rsid w:val="006D7E2D"/>
    <w:rsid w:val="006E2DDD"/>
    <w:rsid w:val="006E30ED"/>
    <w:rsid w:val="006E3C28"/>
    <w:rsid w:val="006E6EE0"/>
    <w:rsid w:val="006E7407"/>
    <w:rsid w:val="006F16DE"/>
    <w:rsid w:val="006F7BD4"/>
    <w:rsid w:val="00700D24"/>
    <w:rsid w:val="00702808"/>
    <w:rsid w:val="00710D30"/>
    <w:rsid w:val="007136DE"/>
    <w:rsid w:val="0071536A"/>
    <w:rsid w:val="00721AEF"/>
    <w:rsid w:val="007230A8"/>
    <w:rsid w:val="00725015"/>
    <w:rsid w:val="00725B9B"/>
    <w:rsid w:val="00726DB6"/>
    <w:rsid w:val="00735B7C"/>
    <w:rsid w:val="00740283"/>
    <w:rsid w:val="00741352"/>
    <w:rsid w:val="0074258C"/>
    <w:rsid w:val="00745208"/>
    <w:rsid w:val="0074764A"/>
    <w:rsid w:val="00754306"/>
    <w:rsid w:val="007556C9"/>
    <w:rsid w:val="0075763A"/>
    <w:rsid w:val="00760EFD"/>
    <w:rsid w:val="00762FE4"/>
    <w:rsid w:val="00774822"/>
    <w:rsid w:val="00776F4C"/>
    <w:rsid w:val="007776B1"/>
    <w:rsid w:val="00777811"/>
    <w:rsid w:val="00780B97"/>
    <w:rsid w:val="00783385"/>
    <w:rsid w:val="00785462"/>
    <w:rsid w:val="00785482"/>
    <w:rsid w:val="00787196"/>
    <w:rsid w:val="0079128E"/>
    <w:rsid w:val="0079407D"/>
    <w:rsid w:val="00794A74"/>
    <w:rsid w:val="00797B96"/>
    <w:rsid w:val="007A002B"/>
    <w:rsid w:val="007A3102"/>
    <w:rsid w:val="007A37EC"/>
    <w:rsid w:val="007A3EAC"/>
    <w:rsid w:val="007A4E2E"/>
    <w:rsid w:val="007A57B1"/>
    <w:rsid w:val="007B4DFF"/>
    <w:rsid w:val="007B64FF"/>
    <w:rsid w:val="007C0E33"/>
    <w:rsid w:val="007C1BCF"/>
    <w:rsid w:val="007C2B76"/>
    <w:rsid w:val="007C3AE1"/>
    <w:rsid w:val="007C460E"/>
    <w:rsid w:val="007C5B3B"/>
    <w:rsid w:val="007C753F"/>
    <w:rsid w:val="007D3C10"/>
    <w:rsid w:val="007D7027"/>
    <w:rsid w:val="007D76DB"/>
    <w:rsid w:val="007E04AA"/>
    <w:rsid w:val="007E0F35"/>
    <w:rsid w:val="007E1419"/>
    <w:rsid w:val="007E2D6D"/>
    <w:rsid w:val="007E414A"/>
    <w:rsid w:val="007E4271"/>
    <w:rsid w:val="007E7457"/>
    <w:rsid w:val="007F2A27"/>
    <w:rsid w:val="007F5034"/>
    <w:rsid w:val="0080265B"/>
    <w:rsid w:val="00813026"/>
    <w:rsid w:val="00813353"/>
    <w:rsid w:val="0081612B"/>
    <w:rsid w:val="00822AF3"/>
    <w:rsid w:val="00823E36"/>
    <w:rsid w:val="008313B1"/>
    <w:rsid w:val="00834318"/>
    <w:rsid w:val="008372DA"/>
    <w:rsid w:val="0084240D"/>
    <w:rsid w:val="0084381D"/>
    <w:rsid w:val="008454CA"/>
    <w:rsid w:val="008470ED"/>
    <w:rsid w:val="0085202C"/>
    <w:rsid w:val="0085279A"/>
    <w:rsid w:val="008528FB"/>
    <w:rsid w:val="00853A5D"/>
    <w:rsid w:val="008562B4"/>
    <w:rsid w:val="008570FB"/>
    <w:rsid w:val="008607A6"/>
    <w:rsid w:val="00861E0B"/>
    <w:rsid w:val="008664F9"/>
    <w:rsid w:val="0087128E"/>
    <w:rsid w:val="00874973"/>
    <w:rsid w:val="00876101"/>
    <w:rsid w:val="00877598"/>
    <w:rsid w:val="00882635"/>
    <w:rsid w:val="00884AB3"/>
    <w:rsid w:val="0088558B"/>
    <w:rsid w:val="008863FA"/>
    <w:rsid w:val="008901BD"/>
    <w:rsid w:val="008918C0"/>
    <w:rsid w:val="00891E7C"/>
    <w:rsid w:val="008979B8"/>
    <w:rsid w:val="008A1044"/>
    <w:rsid w:val="008A2F26"/>
    <w:rsid w:val="008A55F0"/>
    <w:rsid w:val="008A6F7D"/>
    <w:rsid w:val="008B0104"/>
    <w:rsid w:val="008B0288"/>
    <w:rsid w:val="008B099F"/>
    <w:rsid w:val="008C10E8"/>
    <w:rsid w:val="008C6822"/>
    <w:rsid w:val="008C742A"/>
    <w:rsid w:val="008D06F0"/>
    <w:rsid w:val="008D16B9"/>
    <w:rsid w:val="008D1C92"/>
    <w:rsid w:val="008D2269"/>
    <w:rsid w:val="008D667C"/>
    <w:rsid w:val="008D6E53"/>
    <w:rsid w:val="008E259E"/>
    <w:rsid w:val="008E5410"/>
    <w:rsid w:val="008E6D93"/>
    <w:rsid w:val="008E7D36"/>
    <w:rsid w:val="008F1231"/>
    <w:rsid w:val="008F23A2"/>
    <w:rsid w:val="008F3D48"/>
    <w:rsid w:val="008F6B4D"/>
    <w:rsid w:val="00900466"/>
    <w:rsid w:val="009020ED"/>
    <w:rsid w:val="00902D4F"/>
    <w:rsid w:val="00904E8E"/>
    <w:rsid w:val="009067D8"/>
    <w:rsid w:val="00907C31"/>
    <w:rsid w:val="00907D81"/>
    <w:rsid w:val="009105D0"/>
    <w:rsid w:val="00912366"/>
    <w:rsid w:val="009130FA"/>
    <w:rsid w:val="009141A1"/>
    <w:rsid w:val="00914561"/>
    <w:rsid w:val="00914DC0"/>
    <w:rsid w:val="00915660"/>
    <w:rsid w:val="00920F99"/>
    <w:rsid w:val="00927F10"/>
    <w:rsid w:val="00930A6C"/>
    <w:rsid w:val="009311B6"/>
    <w:rsid w:val="009326EA"/>
    <w:rsid w:val="00934E19"/>
    <w:rsid w:val="00941294"/>
    <w:rsid w:val="009426A8"/>
    <w:rsid w:val="0094303E"/>
    <w:rsid w:val="00946BEE"/>
    <w:rsid w:val="00952410"/>
    <w:rsid w:val="00953FD1"/>
    <w:rsid w:val="0095414E"/>
    <w:rsid w:val="00956308"/>
    <w:rsid w:val="0095755D"/>
    <w:rsid w:val="00962C64"/>
    <w:rsid w:val="0096341C"/>
    <w:rsid w:val="00970D48"/>
    <w:rsid w:val="00972D15"/>
    <w:rsid w:val="009743B5"/>
    <w:rsid w:val="0097523E"/>
    <w:rsid w:val="00976F98"/>
    <w:rsid w:val="00977A38"/>
    <w:rsid w:val="00983BEB"/>
    <w:rsid w:val="00984457"/>
    <w:rsid w:val="009854B9"/>
    <w:rsid w:val="00992493"/>
    <w:rsid w:val="00996BE4"/>
    <w:rsid w:val="009973FA"/>
    <w:rsid w:val="009A0902"/>
    <w:rsid w:val="009A1945"/>
    <w:rsid w:val="009A1D66"/>
    <w:rsid w:val="009A2BFD"/>
    <w:rsid w:val="009A30BF"/>
    <w:rsid w:val="009B3E77"/>
    <w:rsid w:val="009B6AB1"/>
    <w:rsid w:val="009C015F"/>
    <w:rsid w:val="009C1599"/>
    <w:rsid w:val="009C1768"/>
    <w:rsid w:val="009C1CD7"/>
    <w:rsid w:val="009C5C48"/>
    <w:rsid w:val="009C627C"/>
    <w:rsid w:val="009C745A"/>
    <w:rsid w:val="009D18C7"/>
    <w:rsid w:val="009D4557"/>
    <w:rsid w:val="009D535A"/>
    <w:rsid w:val="009D6BE8"/>
    <w:rsid w:val="009D7727"/>
    <w:rsid w:val="009E114A"/>
    <w:rsid w:val="009E3A06"/>
    <w:rsid w:val="009E3F97"/>
    <w:rsid w:val="009E49FC"/>
    <w:rsid w:val="009F0466"/>
    <w:rsid w:val="009F0922"/>
    <w:rsid w:val="009F2EF0"/>
    <w:rsid w:val="009F3FAB"/>
    <w:rsid w:val="009F7C75"/>
    <w:rsid w:val="00A009A1"/>
    <w:rsid w:val="00A0367F"/>
    <w:rsid w:val="00A05754"/>
    <w:rsid w:val="00A10AEA"/>
    <w:rsid w:val="00A117B4"/>
    <w:rsid w:val="00A123DA"/>
    <w:rsid w:val="00A15D17"/>
    <w:rsid w:val="00A22EB0"/>
    <w:rsid w:val="00A23B2A"/>
    <w:rsid w:val="00A261D5"/>
    <w:rsid w:val="00A261ED"/>
    <w:rsid w:val="00A30E86"/>
    <w:rsid w:val="00A319A6"/>
    <w:rsid w:val="00A34641"/>
    <w:rsid w:val="00A40579"/>
    <w:rsid w:val="00A411A2"/>
    <w:rsid w:val="00A41357"/>
    <w:rsid w:val="00A42A35"/>
    <w:rsid w:val="00A44AEB"/>
    <w:rsid w:val="00A45426"/>
    <w:rsid w:val="00A50C4C"/>
    <w:rsid w:val="00A51A07"/>
    <w:rsid w:val="00A52D3C"/>
    <w:rsid w:val="00A54C92"/>
    <w:rsid w:val="00A60CCA"/>
    <w:rsid w:val="00A616D7"/>
    <w:rsid w:val="00A630FF"/>
    <w:rsid w:val="00A641BE"/>
    <w:rsid w:val="00A642F2"/>
    <w:rsid w:val="00A74BC1"/>
    <w:rsid w:val="00A802A7"/>
    <w:rsid w:val="00A80A5B"/>
    <w:rsid w:val="00A840FD"/>
    <w:rsid w:val="00A844FE"/>
    <w:rsid w:val="00A906C5"/>
    <w:rsid w:val="00A90BA6"/>
    <w:rsid w:val="00A911E0"/>
    <w:rsid w:val="00A91D19"/>
    <w:rsid w:val="00A91F73"/>
    <w:rsid w:val="00A9297C"/>
    <w:rsid w:val="00A94407"/>
    <w:rsid w:val="00A94784"/>
    <w:rsid w:val="00A94D39"/>
    <w:rsid w:val="00A954D3"/>
    <w:rsid w:val="00AA6F94"/>
    <w:rsid w:val="00AA7491"/>
    <w:rsid w:val="00AB0878"/>
    <w:rsid w:val="00AB342C"/>
    <w:rsid w:val="00AB56B4"/>
    <w:rsid w:val="00AB59F4"/>
    <w:rsid w:val="00AC1997"/>
    <w:rsid w:val="00AC2584"/>
    <w:rsid w:val="00AC4BA4"/>
    <w:rsid w:val="00AD496D"/>
    <w:rsid w:val="00AD4AB1"/>
    <w:rsid w:val="00AD626B"/>
    <w:rsid w:val="00AE1DD4"/>
    <w:rsid w:val="00AE24EE"/>
    <w:rsid w:val="00AE3F62"/>
    <w:rsid w:val="00AE546E"/>
    <w:rsid w:val="00AF1B7D"/>
    <w:rsid w:val="00AF211D"/>
    <w:rsid w:val="00AF41B8"/>
    <w:rsid w:val="00AF785B"/>
    <w:rsid w:val="00B01EFE"/>
    <w:rsid w:val="00B039CB"/>
    <w:rsid w:val="00B06897"/>
    <w:rsid w:val="00B07ECD"/>
    <w:rsid w:val="00B07FA9"/>
    <w:rsid w:val="00B11178"/>
    <w:rsid w:val="00B17B5D"/>
    <w:rsid w:val="00B22E48"/>
    <w:rsid w:val="00B245A0"/>
    <w:rsid w:val="00B24FE9"/>
    <w:rsid w:val="00B255ED"/>
    <w:rsid w:val="00B25C9B"/>
    <w:rsid w:val="00B27F6D"/>
    <w:rsid w:val="00B27FB0"/>
    <w:rsid w:val="00B32BA6"/>
    <w:rsid w:val="00B35327"/>
    <w:rsid w:val="00B375B1"/>
    <w:rsid w:val="00B418E6"/>
    <w:rsid w:val="00B43E1D"/>
    <w:rsid w:val="00B45347"/>
    <w:rsid w:val="00B47CDF"/>
    <w:rsid w:val="00B50778"/>
    <w:rsid w:val="00B50FAE"/>
    <w:rsid w:val="00B5422B"/>
    <w:rsid w:val="00B55D49"/>
    <w:rsid w:val="00B563FD"/>
    <w:rsid w:val="00B56D95"/>
    <w:rsid w:val="00B578D9"/>
    <w:rsid w:val="00B57FE0"/>
    <w:rsid w:val="00B619BC"/>
    <w:rsid w:val="00B666B1"/>
    <w:rsid w:val="00B7000C"/>
    <w:rsid w:val="00B71B8B"/>
    <w:rsid w:val="00B761A2"/>
    <w:rsid w:val="00B76F96"/>
    <w:rsid w:val="00B77AD9"/>
    <w:rsid w:val="00B80530"/>
    <w:rsid w:val="00B82F7B"/>
    <w:rsid w:val="00B85792"/>
    <w:rsid w:val="00B85A1B"/>
    <w:rsid w:val="00B874C4"/>
    <w:rsid w:val="00B8784D"/>
    <w:rsid w:val="00B904D9"/>
    <w:rsid w:val="00B94345"/>
    <w:rsid w:val="00B94775"/>
    <w:rsid w:val="00B953DB"/>
    <w:rsid w:val="00B95449"/>
    <w:rsid w:val="00B95B4D"/>
    <w:rsid w:val="00B96968"/>
    <w:rsid w:val="00BA1782"/>
    <w:rsid w:val="00BA55F7"/>
    <w:rsid w:val="00BB0DFE"/>
    <w:rsid w:val="00BB16D1"/>
    <w:rsid w:val="00BB1C57"/>
    <w:rsid w:val="00BB31B4"/>
    <w:rsid w:val="00BB357B"/>
    <w:rsid w:val="00BB6F43"/>
    <w:rsid w:val="00BB7D03"/>
    <w:rsid w:val="00BB7F9F"/>
    <w:rsid w:val="00BC0A4D"/>
    <w:rsid w:val="00BC40AC"/>
    <w:rsid w:val="00BC4C51"/>
    <w:rsid w:val="00BC589D"/>
    <w:rsid w:val="00BC64B2"/>
    <w:rsid w:val="00BD02A0"/>
    <w:rsid w:val="00BD0D2F"/>
    <w:rsid w:val="00BD24A5"/>
    <w:rsid w:val="00BD6062"/>
    <w:rsid w:val="00BD7E0D"/>
    <w:rsid w:val="00BE317C"/>
    <w:rsid w:val="00BE47E6"/>
    <w:rsid w:val="00BE4EC7"/>
    <w:rsid w:val="00BE5268"/>
    <w:rsid w:val="00BF04F7"/>
    <w:rsid w:val="00BF0815"/>
    <w:rsid w:val="00BF244C"/>
    <w:rsid w:val="00BF2648"/>
    <w:rsid w:val="00BF3C40"/>
    <w:rsid w:val="00C00DB1"/>
    <w:rsid w:val="00C02454"/>
    <w:rsid w:val="00C02725"/>
    <w:rsid w:val="00C035EF"/>
    <w:rsid w:val="00C07EE7"/>
    <w:rsid w:val="00C10127"/>
    <w:rsid w:val="00C10EEE"/>
    <w:rsid w:val="00C11D99"/>
    <w:rsid w:val="00C11FD4"/>
    <w:rsid w:val="00C14B76"/>
    <w:rsid w:val="00C223EB"/>
    <w:rsid w:val="00C247A0"/>
    <w:rsid w:val="00C27061"/>
    <w:rsid w:val="00C31569"/>
    <w:rsid w:val="00C32779"/>
    <w:rsid w:val="00C337FF"/>
    <w:rsid w:val="00C341DD"/>
    <w:rsid w:val="00C342C4"/>
    <w:rsid w:val="00C371C1"/>
    <w:rsid w:val="00C40740"/>
    <w:rsid w:val="00C42427"/>
    <w:rsid w:val="00C431CC"/>
    <w:rsid w:val="00C43259"/>
    <w:rsid w:val="00C5119E"/>
    <w:rsid w:val="00C512F7"/>
    <w:rsid w:val="00C53EF3"/>
    <w:rsid w:val="00C5436B"/>
    <w:rsid w:val="00C5490C"/>
    <w:rsid w:val="00C55564"/>
    <w:rsid w:val="00C55B8B"/>
    <w:rsid w:val="00C6321C"/>
    <w:rsid w:val="00C64188"/>
    <w:rsid w:val="00C65A33"/>
    <w:rsid w:val="00C67356"/>
    <w:rsid w:val="00C67CC4"/>
    <w:rsid w:val="00C72B5E"/>
    <w:rsid w:val="00C7370A"/>
    <w:rsid w:val="00C7566D"/>
    <w:rsid w:val="00C75AAE"/>
    <w:rsid w:val="00C768C4"/>
    <w:rsid w:val="00C76B32"/>
    <w:rsid w:val="00C81D7A"/>
    <w:rsid w:val="00C84099"/>
    <w:rsid w:val="00C843C1"/>
    <w:rsid w:val="00C84B04"/>
    <w:rsid w:val="00C85BE6"/>
    <w:rsid w:val="00C941DB"/>
    <w:rsid w:val="00C96616"/>
    <w:rsid w:val="00C97378"/>
    <w:rsid w:val="00CA0BA7"/>
    <w:rsid w:val="00CA13AC"/>
    <w:rsid w:val="00CA1E69"/>
    <w:rsid w:val="00CA36E0"/>
    <w:rsid w:val="00CA5013"/>
    <w:rsid w:val="00CA5EDA"/>
    <w:rsid w:val="00CA6878"/>
    <w:rsid w:val="00CB16A9"/>
    <w:rsid w:val="00CB2953"/>
    <w:rsid w:val="00CB3517"/>
    <w:rsid w:val="00CB7E40"/>
    <w:rsid w:val="00CB7F66"/>
    <w:rsid w:val="00CC3C87"/>
    <w:rsid w:val="00CC4B5C"/>
    <w:rsid w:val="00CC622B"/>
    <w:rsid w:val="00CC6B8A"/>
    <w:rsid w:val="00CC78C6"/>
    <w:rsid w:val="00CC7B69"/>
    <w:rsid w:val="00CD02ED"/>
    <w:rsid w:val="00CD2741"/>
    <w:rsid w:val="00CE0851"/>
    <w:rsid w:val="00CE1645"/>
    <w:rsid w:val="00CE2240"/>
    <w:rsid w:val="00CE361D"/>
    <w:rsid w:val="00CE45F0"/>
    <w:rsid w:val="00CE667E"/>
    <w:rsid w:val="00CE7855"/>
    <w:rsid w:val="00CF06C7"/>
    <w:rsid w:val="00CF1B18"/>
    <w:rsid w:val="00CF2DD4"/>
    <w:rsid w:val="00CF4FB6"/>
    <w:rsid w:val="00D0076D"/>
    <w:rsid w:val="00D050EC"/>
    <w:rsid w:val="00D06385"/>
    <w:rsid w:val="00D0643E"/>
    <w:rsid w:val="00D064D1"/>
    <w:rsid w:val="00D1156A"/>
    <w:rsid w:val="00D1371F"/>
    <w:rsid w:val="00D21704"/>
    <w:rsid w:val="00D23595"/>
    <w:rsid w:val="00D3194A"/>
    <w:rsid w:val="00D31A24"/>
    <w:rsid w:val="00D33141"/>
    <w:rsid w:val="00D34100"/>
    <w:rsid w:val="00D35EBC"/>
    <w:rsid w:val="00D41ECC"/>
    <w:rsid w:val="00D43037"/>
    <w:rsid w:val="00D43FEB"/>
    <w:rsid w:val="00D45A55"/>
    <w:rsid w:val="00D509A0"/>
    <w:rsid w:val="00D52727"/>
    <w:rsid w:val="00D53B4C"/>
    <w:rsid w:val="00D546BE"/>
    <w:rsid w:val="00D54A8A"/>
    <w:rsid w:val="00D56F48"/>
    <w:rsid w:val="00D57E7A"/>
    <w:rsid w:val="00D622F5"/>
    <w:rsid w:val="00D646FC"/>
    <w:rsid w:val="00D65E62"/>
    <w:rsid w:val="00D66A5A"/>
    <w:rsid w:val="00D74BEC"/>
    <w:rsid w:val="00D75430"/>
    <w:rsid w:val="00D7564E"/>
    <w:rsid w:val="00D819F5"/>
    <w:rsid w:val="00D82C4A"/>
    <w:rsid w:val="00D85CEE"/>
    <w:rsid w:val="00D8702D"/>
    <w:rsid w:val="00D935D1"/>
    <w:rsid w:val="00D94DC3"/>
    <w:rsid w:val="00D95F75"/>
    <w:rsid w:val="00D9650A"/>
    <w:rsid w:val="00D9751F"/>
    <w:rsid w:val="00D97C29"/>
    <w:rsid w:val="00DA19E0"/>
    <w:rsid w:val="00DA37E8"/>
    <w:rsid w:val="00DA5402"/>
    <w:rsid w:val="00DA6360"/>
    <w:rsid w:val="00DC372E"/>
    <w:rsid w:val="00DC5C20"/>
    <w:rsid w:val="00DC718B"/>
    <w:rsid w:val="00DD16AB"/>
    <w:rsid w:val="00DD2138"/>
    <w:rsid w:val="00DD2A36"/>
    <w:rsid w:val="00DD2F3D"/>
    <w:rsid w:val="00DD593F"/>
    <w:rsid w:val="00DD6393"/>
    <w:rsid w:val="00DD6658"/>
    <w:rsid w:val="00DD6697"/>
    <w:rsid w:val="00DD6B7F"/>
    <w:rsid w:val="00DE1BBC"/>
    <w:rsid w:val="00DE2652"/>
    <w:rsid w:val="00DE47A8"/>
    <w:rsid w:val="00DE4B7E"/>
    <w:rsid w:val="00DF0456"/>
    <w:rsid w:val="00DF271A"/>
    <w:rsid w:val="00DF38D4"/>
    <w:rsid w:val="00DF440E"/>
    <w:rsid w:val="00DF5781"/>
    <w:rsid w:val="00DF69BB"/>
    <w:rsid w:val="00E0035F"/>
    <w:rsid w:val="00E008A5"/>
    <w:rsid w:val="00E0105F"/>
    <w:rsid w:val="00E01299"/>
    <w:rsid w:val="00E01305"/>
    <w:rsid w:val="00E02324"/>
    <w:rsid w:val="00E0233B"/>
    <w:rsid w:val="00E1280D"/>
    <w:rsid w:val="00E1291D"/>
    <w:rsid w:val="00E15566"/>
    <w:rsid w:val="00E15A7D"/>
    <w:rsid w:val="00E25AB9"/>
    <w:rsid w:val="00E26EEF"/>
    <w:rsid w:val="00E2791F"/>
    <w:rsid w:val="00E27FDB"/>
    <w:rsid w:val="00E30CB4"/>
    <w:rsid w:val="00E32AA5"/>
    <w:rsid w:val="00E33459"/>
    <w:rsid w:val="00E3595F"/>
    <w:rsid w:val="00E371B2"/>
    <w:rsid w:val="00E373EC"/>
    <w:rsid w:val="00E411ED"/>
    <w:rsid w:val="00E412FA"/>
    <w:rsid w:val="00E455AF"/>
    <w:rsid w:val="00E466DA"/>
    <w:rsid w:val="00E471FD"/>
    <w:rsid w:val="00E50142"/>
    <w:rsid w:val="00E54F56"/>
    <w:rsid w:val="00E56AB1"/>
    <w:rsid w:val="00E570E7"/>
    <w:rsid w:val="00E57E6B"/>
    <w:rsid w:val="00E63435"/>
    <w:rsid w:val="00E64103"/>
    <w:rsid w:val="00E648B4"/>
    <w:rsid w:val="00E672B9"/>
    <w:rsid w:val="00E678D2"/>
    <w:rsid w:val="00E72123"/>
    <w:rsid w:val="00E72395"/>
    <w:rsid w:val="00E734E2"/>
    <w:rsid w:val="00E73AB3"/>
    <w:rsid w:val="00E75422"/>
    <w:rsid w:val="00E773C4"/>
    <w:rsid w:val="00E829F9"/>
    <w:rsid w:val="00E83B54"/>
    <w:rsid w:val="00E83E13"/>
    <w:rsid w:val="00E86AC8"/>
    <w:rsid w:val="00E91108"/>
    <w:rsid w:val="00E94A28"/>
    <w:rsid w:val="00E962E6"/>
    <w:rsid w:val="00E97313"/>
    <w:rsid w:val="00E97824"/>
    <w:rsid w:val="00E97A84"/>
    <w:rsid w:val="00EA61A4"/>
    <w:rsid w:val="00EB067B"/>
    <w:rsid w:val="00EB0F59"/>
    <w:rsid w:val="00EB1A0B"/>
    <w:rsid w:val="00EB31AA"/>
    <w:rsid w:val="00EB3963"/>
    <w:rsid w:val="00EB5929"/>
    <w:rsid w:val="00EC3B3F"/>
    <w:rsid w:val="00EC4843"/>
    <w:rsid w:val="00EC504A"/>
    <w:rsid w:val="00EC7EEC"/>
    <w:rsid w:val="00ED1557"/>
    <w:rsid w:val="00ED27D8"/>
    <w:rsid w:val="00ED37BA"/>
    <w:rsid w:val="00ED5E8E"/>
    <w:rsid w:val="00ED610E"/>
    <w:rsid w:val="00ED6977"/>
    <w:rsid w:val="00ED7097"/>
    <w:rsid w:val="00ED7432"/>
    <w:rsid w:val="00ED7E37"/>
    <w:rsid w:val="00ED7FC6"/>
    <w:rsid w:val="00EE0B30"/>
    <w:rsid w:val="00EE612C"/>
    <w:rsid w:val="00EF43DB"/>
    <w:rsid w:val="00EF6F86"/>
    <w:rsid w:val="00EF70C0"/>
    <w:rsid w:val="00EF7A71"/>
    <w:rsid w:val="00EF7B72"/>
    <w:rsid w:val="00F07A2A"/>
    <w:rsid w:val="00F15B76"/>
    <w:rsid w:val="00F1726E"/>
    <w:rsid w:val="00F1795A"/>
    <w:rsid w:val="00F17F05"/>
    <w:rsid w:val="00F20580"/>
    <w:rsid w:val="00F20996"/>
    <w:rsid w:val="00F230F8"/>
    <w:rsid w:val="00F266A2"/>
    <w:rsid w:val="00F26FE8"/>
    <w:rsid w:val="00F2702B"/>
    <w:rsid w:val="00F27292"/>
    <w:rsid w:val="00F30B5C"/>
    <w:rsid w:val="00F319CC"/>
    <w:rsid w:val="00F331D3"/>
    <w:rsid w:val="00F3433C"/>
    <w:rsid w:val="00F344A3"/>
    <w:rsid w:val="00F41A3E"/>
    <w:rsid w:val="00F429B7"/>
    <w:rsid w:val="00F43B1E"/>
    <w:rsid w:val="00F44128"/>
    <w:rsid w:val="00F47B42"/>
    <w:rsid w:val="00F51780"/>
    <w:rsid w:val="00F5360C"/>
    <w:rsid w:val="00F56661"/>
    <w:rsid w:val="00F56AF0"/>
    <w:rsid w:val="00F571CF"/>
    <w:rsid w:val="00F60C6E"/>
    <w:rsid w:val="00F6167A"/>
    <w:rsid w:val="00F62D65"/>
    <w:rsid w:val="00F653E4"/>
    <w:rsid w:val="00F67D71"/>
    <w:rsid w:val="00F71520"/>
    <w:rsid w:val="00F76960"/>
    <w:rsid w:val="00F77C18"/>
    <w:rsid w:val="00F824E9"/>
    <w:rsid w:val="00F83EA8"/>
    <w:rsid w:val="00F84133"/>
    <w:rsid w:val="00F84848"/>
    <w:rsid w:val="00F913B8"/>
    <w:rsid w:val="00F91D91"/>
    <w:rsid w:val="00F9391E"/>
    <w:rsid w:val="00F94BA4"/>
    <w:rsid w:val="00F94DE1"/>
    <w:rsid w:val="00F97DA8"/>
    <w:rsid w:val="00FA21A4"/>
    <w:rsid w:val="00FA34ED"/>
    <w:rsid w:val="00FA41F7"/>
    <w:rsid w:val="00FA5690"/>
    <w:rsid w:val="00FA7836"/>
    <w:rsid w:val="00FA7F67"/>
    <w:rsid w:val="00FA7FA7"/>
    <w:rsid w:val="00FB213A"/>
    <w:rsid w:val="00FB3D35"/>
    <w:rsid w:val="00FB3D83"/>
    <w:rsid w:val="00FB6E53"/>
    <w:rsid w:val="00FC058D"/>
    <w:rsid w:val="00FC29D0"/>
    <w:rsid w:val="00FC6A3E"/>
    <w:rsid w:val="00FD0177"/>
    <w:rsid w:val="00FD287D"/>
    <w:rsid w:val="00FD2AFA"/>
    <w:rsid w:val="00FD37A4"/>
    <w:rsid w:val="00FD4312"/>
    <w:rsid w:val="00FD5D0C"/>
    <w:rsid w:val="00FD5E02"/>
    <w:rsid w:val="00FD61B4"/>
    <w:rsid w:val="00FD68DF"/>
    <w:rsid w:val="00FE0C17"/>
    <w:rsid w:val="00FE25F3"/>
    <w:rsid w:val="00FE3F86"/>
    <w:rsid w:val="00FE409F"/>
    <w:rsid w:val="00FE6C9F"/>
    <w:rsid w:val="00FF5CBE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55B27"/>
  <w15:docId w15:val="{DC962E9D-AD51-4739-9D8F-F1755377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780"/>
  </w:style>
  <w:style w:type="paragraph" w:styleId="Heading1">
    <w:name w:val="heading 1"/>
    <w:basedOn w:val="Normal"/>
    <w:next w:val="Normal"/>
    <w:link w:val="Heading1Char"/>
    <w:uiPriority w:val="9"/>
    <w:qFormat/>
    <w:rsid w:val="001D23BF"/>
    <w:pPr>
      <w:numPr>
        <w:numId w:val="2"/>
      </w:numPr>
      <w:spacing w:after="240" w:line="240" w:lineRule="auto"/>
      <w:outlineLvl w:val="0"/>
    </w:pPr>
    <w:rPr>
      <w:b/>
      <w:color w:val="1D6681" w:themeColor="accent3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B5D"/>
    <w:pPr>
      <w:keepNext/>
      <w:keepLines/>
      <w:numPr>
        <w:ilvl w:val="1"/>
        <w:numId w:val="2"/>
      </w:numPr>
      <w:spacing w:before="400" w:after="120" w:line="240" w:lineRule="auto"/>
      <w:ind w:right="630"/>
      <w:outlineLvl w:val="1"/>
    </w:pPr>
    <w:rPr>
      <w:b/>
      <w:color w:val="1D6681" w:themeColor="accent3"/>
      <w:sz w:val="28"/>
    </w:rPr>
  </w:style>
  <w:style w:type="paragraph" w:styleId="Heading3">
    <w:name w:val="heading 3"/>
    <w:basedOn w:val="Normal"/>
    <w:link w:val="Heading3Char"/>
    <w:uiPriority w:val="9"/>
    <w:qFormat/>
    <w:rsid w:val="00601856"/>
    <w:pPr>
      <w:numPr>
        <w:ilvl w:val="2"/>
        <w:numId w:val="2"/>
      </w:numPr>
      <w:ind w:left="567"/>
      <w:outlineLvl w:val="2"/>
    </w:pPr>
    <w:rPr>
      <w:b/>
      <w:color w:val="292929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2269"/>
    <w:pPr>
      <w:keepNext/>
      <w:keepLines/>
      <w:numPr>
        <w:ilvl w:val="3"/>
        <w:numId w:val="2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292929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D226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A2A4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D23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A2A4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20667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1D6681" w:themeColor="accent3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3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5E5E5E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3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E5E5E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icetext">
    <w:name w:val="Notice text"/>
    <w:basedOn w:val="BodyText"/>
    <w:next w:val="BodyText"/>
    <w:rsid w:val="003059AC"/>
    <w:pPr>
      <w:spacing w:before="60" w:after="60" w:line="240" w:lineRule="auto"/>
    </w:pPr>
    <w:rPr>
      <w:rFonts w:ascii="Calibri" w:eastAsia="Times New Roman" w:hAnsi="Calibri" w:cs="Times New Roman"/>
      <w:iCs/>
      <w:snapToGrid w:val="0"/>
      <w:sz w:val="18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3059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59AC"/>
  </w:style>
  <w:style w:type="character" w:customStyle="1" w:styleId="Heading3Char">
    <w:name w:val="Heading 3 Char"/>
    <w:basedOn w:val="DefaultParagraphFont"/>
    <w:link w:val="Heading3"/>
    <w:uiPriority w:val="9"/>
    <w:rsid w:val="00601856"/>
    <w:rPr>
      <w:b/>
      <w:color w:val="292929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3059AC"/>
    <w:rPr>
      <w:strike w:val="0"/>
      <w:dstrike w:val="0"/>
      <w:color w:val="0000FF"/>
      <w:u w:val="none"/>
      <w:effect w:val="none"/>
    </w:rPr>
  </w:style>
  <w:style w:type="paragraph" w:customStyle="1" w:styleId="alparagraph">
    <w:name w:val="alparagraph"/>
    <w:basedOn w:val="Normal"/>
    <w:rsid w:val="003059AC"/>
    <w:pPr>
      <w:spacing w:after="240" w:line="33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D2269"/>
    <w:pPr>
      <w:contextualSpacing/>
    </w:pPr>
  </w:style>
  <w:style w:type="paragraph" w:styleId="NormalWeb">
    <w:name w:val="Normal (Web)"/>
    <w:basedOn w:val="Normal"/>
    <w:uiPriority w:val="99"/>
    <w:unhideWhenUsed/>
    <w:rsid w:val="00E641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7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F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23BF"/>
    <w:rPr>
      <w:b/>
      <w:color w:val="1D6681" w:themeColor="accent3"/>
      <w:sz w:val="32"/>
    </w:rPr>
  </w:style>
  <w:style w:type="paragraph" w:styleId="Header">
    <w:name w:val="header"/>
    <w:basedOn w:val="Normal"/>
    <w:link w:val="HeaderChar"/>
    <w:unhideWhenUsed/>
    <w:rsid w:val="00AE3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E3F62"/>
  </w:style>
  <w:style w:type="paragraph" w:styleId="Footer">
    <w:name w:val="footer"/>
    <w:basedOn w:val="Normal"/>
    <w:link w:val="FooterChar"/>
    <w:uiPriority w:val="99"/>
    <w:unhideWhenUsed/>
    <w:rsid w:val="00AE3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F62"/>
  </w:style>
  <w:style w:type="character" w:customStyle="1" w:styleId="Heading2Char">
    <w:name w:val="Heading 2 Char"/>
    <w:basedOn w:val="DefaultParagraphFont"/>
    <w:link w:val="Heading2"/>
    <w:uiPriority w:val="9"/>
    <w:rsid w:val="00B17B5D"/>
    <w:rPr>
      <w:b/>
      <w:color w:val="1D6681" w:themeColor="accent3"/>
      <w:sz w:val="28"/>
    </w:rPr>
  </w:style>
  <w:style w:type="character" w:styleId="Strong">
    <w:name w:val="Strong"/>
    <w:basedOn w:val="DefaultParagraphFont"/>
    <w:uiPriority w:val="99"/>
    <w:qFormat/>
    <w:rsid w:val="00EE612C"/>
    <w:rPr>
      <w:b/>
      <w:bCs/>
    </w:rPr>
  </w:style>
  <w:style w:type="character" w:styleId="IntenseEmphasis">
    <w:name w:val="Intense Emphasis"/>
    <w:uiPriority w:val="21"/>
    <w:qFormat/>
    <w:rsid w:val="008D2269"/>
    <w:rPr>
      <w:rFonts w:ascii="Arial" w:hAnsi="Arial" w:cs="Arial"/>
      <w:b/>
      <w:bCs/>
      <w:i/>
      <w:iCs/>
      <w:color w:val="1D6681" w:themeColor="accent3"/>
    </w:rPr>
  </w:style>
  <w:style w:type="character" w:customStyle="1" w:styleId="Heading4Char">
    <w:name w:val="Heading 4 Char"/>
    <w:basedOn w:val="DefaultParagraphFont"/>
    <w:link w:val="Heading4"/>
    <w:uiPriority w:val="9"/>
    <w:rsid w:val="008D2269"/>
    <w:rPr>
      <w:rFonts w:asciiTheme="majorHAnsi" w:eastAsiaTheme="majorEastAsia" w:hAnsiTheme="majorHAnsi" w:cstheme="majorBidi"/>
      <w:b/>
      <w:bCs/>
      <w:i/>
      <w:iCs/>
      <w:color w:val="292929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8D2269"/>
    <w:pPr>
      <w:jc w:val="center"/>
    </w:pPr>
    <w:rPr>
      <w:rFonts w:ascii="Arial" w:hAnsi="Arial" w:cs="Arial"/>
      <w:b/>
      <w:color w:val="FFFFFF" w:themeColor="background1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8D2269"/>
    <w:rPr>
      <w:rFonts w:ascii="Arial" w:hAnsi="Arial" w:cs="Arial"/>
      <w:b/>
      <w:color w:val="FFFFFF" w:themeColor="background1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269"/>
    <w:pPr>
      <w:jc w:val="center"/>
    </w:pPr>
    <w:rPr>
      <w:rFonts w:ascii="Arial" w:hAnsi="Arial" w:cs="Arial"/>
      <w:b/>
      <w:color w:val="FFFFFF" w:themeColor="background1"/>
      <w:sz w:val="40"/>
      <w:szCs w:val="64"/>
    </w:rPr>
  </w:style>
  <w:style w:type="character" w:customStyle="1" w:styleId="SubtitleChar">
    <w:name w:val="Subtitle Char"/>
    <w:basedOn w:val="DefaultParagraphFont"/>
    <w:link w:val="Subtitle"/>
    <w:uiPriority w:val="11"/>
    <w:rsid w:val="008D2269"/>
    <w:rPr>
      <w:rFonts w:ascii="Arial" w:hAnsi="Arial" w:cs="Arial"/>
      <w:b/>
      <w:color w:val="FFFFFF" w:themeColor="background1"/>
      <w:sz w:val="40"/>
      <w:szCs w:val="64"/>
    </w:rPr>
  </w:style>
  <w:style w:type="character" w:styleId="SubtleEmphasis">
    <w:name w:val="Subtle Emphasis"/>
    <w:basedOn w:val="IntenseEmphasis"/>
    <w:uiPriority w:val="19"/>
    <w:qFormat/>
    <w:rsid w:val="008D2269"/>
    <w:rPr>
      <w:rFonts w:ascii="Calibri" w:hAnsi="Calibri" w:cs="Arial"/>
      <w:b/>
      <w:bCs/>
      <w:i/>
      <w:iCs/>
      <w:color w:val="65656A" w:themeColor="text2"/>
      <w:sz w:val="36"/>
    </w:rPr>
  </w:style>
  <w:style w:type="paragraph" w:styleId="Quote">
    <w:name w:val="Quote"/>
    <w:basedOn w:val="Normal"/>
    <w:next w:val="Normal"/>
    <w:link w:val="QuoteChar"/>
    <w:uiPriority w:val="29"/>
    <w:qFormat/>
    <w:rsid w:val="008D2269"/>
    <w:rPr>
      <w:b/>
      <w:i/>
      <w:iCs/>
      <w:color w:val="6565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8D2269"/>
    <w:rPr>
      <w:b/>
      <w:i/>
      <w:iCs/>
      <w:color w:val="65656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rsid w:val="008D2269"/>
    <w:pPr>
      <w:pBdr>
        <w:bottom w:val="single" w:sz="4" w:space="4" w:color="35559A" w:themeColor="accent1"/>
      </w:pBdr>
      <w:spacing w:before="200" w:after="280"/>
      <w:ind w:left="936" w:right="936"/>
    </w:pPr>
    <w:rPr>
      <w:b/>
      <w:bCs/>
      <w:i/>
      <w:iCs/>
      <w:color w:val="35559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269"/>
    <w:rPr>
      <w:b/>
      <w:bCs/>
      <w:i/>
      <w:iCs/>
      <w:color w:val="35559A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D2269"/>
    <w:rPr>
      <w:rFonts w:asciiTheme="majorHAnsi" w:eastAsiaTheme="majorEastAsia" w:hAnsiTheme="majorHAnsi" w:cstheme="majorBidi"/>
      <w:color w:val="1A2A4C" w:themeColor="accent1" w:themeShade="7F"/>
    </w:rPr>
  </w:style>
  <w:style w:type="paragraph" w:customStyle="1" w:styleId="Numberedlist">
    <w:name w:val="Numbered list"/>
    <w:basedOn w:val="ListParagraph"/>
    <w:link w:val="NumberedlistChar"/>
    <w:qFormat/>
    <w:rsid w:val="008D2269"/>
    <w:pPr>
      <w:numPr>
        <w:numId w:val="1"/>
      </w:numPr>
      <w:tabs>
        <w:tab w:val="num" w:pos="360"/>
      </w:tabs>
      <w:ind w:left="0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D2269"/>
  </w:style>
  <w:style w:type="character" w:customStyle="1" w:styleId="NumberedlistChar">
    <w:name w:val="Numbered list Char"/>
    <w:basedOn w:val="ListParagraphChar"/>
    <w:link w:val="Numberedlist"/>
    <w:rsid w:val="008D2269"/>
  </w:style>
  <w:style w:type="character" w:customStyle="1" w:styleId="Heading6Char">
    <w:name w:val="Heading 6 Char"/>
    <w:basedOn w:val="DefaultParagraphFont"/>
    <w:link w:val="Heading6"/>
    <w:uiPriority w:val="9"/>
    <w:rsid w:val="001D23BF"/>
    <w:rPr>
      <w:rFonts w:asciiTheme="majorHAnsi" w:eastAsiaTheme="majorEastAsia" w:hAnsiTheme="majorHAnsi" w:cstheme="majorBidi"/>
      <w:i/>
      <w:iCs/>
      <w:color w:val="1A2A4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20667"/>
    <w:rPr>
      <w:rFonts w:eastAsiaTheme="majorEastAsia" w:cstheme="majorBidi"/>
      <w:b/>
      <w:iCs/>
      <w:color w:val="1D6681" w:themeColor="accent3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3BF"/>
    <w:rPr>
      <w:rFonts w:asciiTheme="majorHAnsi" w:eastAsiaTheme="majorEastAsia" w:hAnsiTheme="majorHAnsi" w:cstheme="majorBidi"/>
      <w:color w:val="5E5E5E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3BF"/>
    <w:rPr>
      <w:rFonts w:asciiTheme="majorHAnsi" w:eastAsiaTheme="majorEastAsia" w:hAnsiTheme="majorHAnsi" w:cstheme="majorBidi"/>
      <w:i/>
      <w:iCs/>
      <w:color w:val="5E5E5E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91E7C"/>
    <w:rPr>
      <w:i/>
      <w:iCs/>
    </w:rPr>
  </w:style>
  <w:style w:type="paragraph" w:customStyle="1" w:styleId="Tabletext">
    <w:name w:val="Table text"/>
    <w:rsid w:val="009E114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007A"/>
    <w:rPr>
      <w:color w:val="800080" w:themeColor="followedHyperlink"/>
      <w:u w:val="single"/>
    </w:rPr>
  </w:style>
  <w:style w:type="paragraph" w:styleId="Caption">
    <w:name w:val="caption"/>
    <w:basedOn w:val="Normal"/>
    <w:next w:val="BodyText"/>
    <w:rsid w:val="00E648B4"/>
    <w:pPr>
      <w:spacing w:before="120" w:after="180" w:line="240" w:lineRule="auto"/>
      <w:ind w:right="630"/>
      <w:jc w:val="center"/>
    </w:pPr>
    <w:rPr>
      <w:rFonts w:ascii="Arial" w:eastAsia="Times New Roman" w:hAnsi="Arial" w:cs="Times New Roman"/>
      <w:bCs/>
      <w:i/>
      <w:sz w:val="20"/>
      <w:szCs w:val="20"/>
    </w:rPr>
  </w:style>
  <w:style w:type="paragraph" w:customStyle="1" w:styleId="TableHead">
    <w:name w:val="Table Head"/>
    <w:basedOn w:val="Normal"/>
    <w:next w:val="Normal"/>
    <w:rsid w:val="00E648B4"/>
    <w:pPr>
      <w:spacing w:before="40" w:after="40" w:line="240" w:lineRule="auto"/>
      <w:ind w:right="630"/>
    </w:pPr>
    <w:rPr>
      <w:rFonts w:ascii="Arial" w:eastAsia="Times New Roman" w:hAnsi="Arial" w:cs="Times New Roman"/>
      <w:b/>
      <w:bCs/>
      <w:sz w:val="20"/>
      <w:szCs w:val="20"/>
    </w:rPr>
  </w:style>
  <w:style w:type="numbering" w:customStyle="1" w:styleId="RuleStyle">
    <w:name w:val="RuleStyle"/>
    <w:rsid w:val="00E648B4"/>
    <w:pPr>
      <w:numPr>
        <w:numId w:val="4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5D1B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1B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1BA9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293F40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73F73" w:themeColor="accent1" w:themeShade="BF"/>
      <w:sz w:val="28"/>
      <w:szCs w:val="28"/>
    </w:rPr>
  </w:style>
  <w:style w:type="paragraph" w:styleId="ListNumber">
    <w:name w:val="List Number"/>
    <w:basedOn w:val="List"/>
    <w:rsid w:val="009105D0"/>
    <w:pPr>
      <w:numPr>
        <w:numId w:val="5"/>
      </w:numPr>
      <w:tabs>
        <w:tab w:val="clear" w:pos="360"/>
      </w:tabs>
      <w:spacing w:before="40" w:after="40" w:line="240" w:lineRule="auto"/>
      <w:ind w:left="357" w:hanging="357"/>
      <w:contextualSpacing w:val="0"/>
    </w:pPr>
    <w:rPr>
      <w:rFonts w:ascii="Arial" w:eastAsia="Times New Roman" w:hAnsi="Arial" w:cs="Times New Roman"/>
      <w:snapToGrid w:val="0"/>
      <w:color w:val="000000"/>
      <w:szCs w:val="20"/>
      <w:lang w:val="en-CA"/>
    </w:rPr>
  </w:style>
  <w:style w:type="paragraph" w:styleId="List">
    <w:name w:val="List"/>
    <w:basedOn w:val="Normal"/>
    <w:uiPriority w:val="99"/>
    <w:semiHidden/>
    <w:unhideWhenUsed/>
    <w:rsid w:val="009105D0"/>
    <w:pPr>
      <w:ind w:left="283" w:hanging="283"/>
      <w:contextualSpacing/>
    </w:pPr>
  </w:style>
  <w:style w:type="table" w:styleId="LightList-Accent5">
    <w:name w:val="Light List Accent 5"/>
    <w:basedOn w:val="TableNormal"/>
    <w:uiPriority w:val="61"/>
    <w:rsid w:val="00822A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8C4794" w:themeColor="accent5"/>
        <w:left w:val="single" w:sz="8" w:space="0" w:color="8C4794" w:themeColor="accent5"/>
        <w:bottom w:val="single" w:sz="8" w:space="0" w:color="8C4794" w:themeColor="accent5"/>
        <w:right w:val="single" w:sz="8" w:space="0" w:color="8C479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479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4794" w:themeColor="accent5"/>
          <w:left w:val="single" w:sz="8" w:space="0" w:color="8C4794" w:themeColor="accent5"/>
          <w:bottom w:val="single" w:sz="8" w:space="0" w:color="8C4794" w:themeColor="accent5"/>
          <w:right w:val="single" w:sz="8" w:space="0" w:color="8C479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4794" w:themeColor="accent5"/>
          <w:left w:val="single" w:sz="8" w:space="0" w:color="8C4794" w:themeColor="accent5"/>
          <w:bottom w:val="single" w:sz="8" w:space="0" w:color="8C4794" w:themeColor="accent5"/>
          <w:right w:val="single" w:sz="8" w:space="0" w:color="8C4794" w:themeColor="accent5"/>
        </w:tcBorders>
      </w:tcPr>
    </w:tblStylePr>
    <w:tblStylePr w:type="band1Horz">
      <w:tblPr/>
      <w:tcPr>
        <w:tcBorders>
          <w:top w:val="single" w:sz="8" w:space="0" w:color="8C4794" w:themeColor="accent5"/>
          <w:left w:val="single" w:sz="8" w:space="0" w:color="8C4794" w:themeColor="accent5"/>
          <w:bottom w:val="single" w:sz="8" w:space="0" w:color="8C4794" w:themeColor="accent5"/>
          <w:right w:val="single" w:sz="8" w:space="0" w:color="8C4794" w:themeColor="accent5"/>
        </w:tcBorders>
      </w:tcPr>
    </w:tblStylePr>
  </w:style>
  <w:style w:type="paragraph" w:styleId="BodyText3">
    <w:name w:val="Body Text 3"/>
    <w:basedOn w:val="Normal"/>
    <w:link w:val="BodyText3Char"/>
    <w:uiPriority w:val="99"/>
    <w:semiHidden/>
    <w:unhideWhenUsed/>
    <w:rsid w:val="005163D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63D9"/>
    <w:rPr>
      <w:sz w:val="16"/>
      <w:szCs w:val="16"/>
    </w:rPr>
  </w:style>
  <w:style w:type="paragraph" w:styleId="NoSpacing">
    <w:name w:val="No Spacing"/>
    <w:uiPriority w:val="1"/>
    <w:qFormat/>
    <w:rsid w:val="00FD5D0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46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6A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6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A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94A52"/>
    <w:pPr>
      <w:spacing w:after="0" w:line="240" w:lineRule="auto"/>
    </w:pPr>
  </w:style>
  <w:style w:type="paragraph" w:styleId="ListNumber2">
    <w:name w:val="List Number 2"/>
    <w:basedOn w:val="Normal"/>
    <w:uiPriority w:val="99"/>
    <w:unhideWhenUsed/>
    <w:rsid w:val="002A0180"/>
    <w:pPr>
      <w:numPr>
        <w:numId w:val="22"/>
      </w:numPr>
      <w:contextualSpacing/>
    </w:pPr>
  </w:style>
  <w:style w:type="table" w:customStyle="1" w:styleId="LightList-Accent51">
    <w:name w:val="Light List - Accent 51"/>
    <w:basedOn w:val="TableNormal"/>
    <w:next w:val="LightList-Accent5"/>
    <w:uiPriority w:val="61"/>
    <w:rsid w:val="000D0F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22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705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45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5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06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14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28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551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170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7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0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87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33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73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45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777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53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59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2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23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iki.exigeninsurance.com/display/CCOE/Import+Technical+Overview" TargetMode="Externa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isuniversit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inman.EXIGEN\Downloads\EISGroup_WordTemplate_2014_08%20(4).dotm" TargetMode="External"/></Relationships>
</file>

<file path=word/theme/theme1.xml><?xml version="1.0" encoding="utf-8"?>
<a:theme xmlns:a="http://schemas.openxmlformats.org/drawingml/2006/main" name="Office Theme">
  <a:themeElements>
    <a:clrScheme name="EIS Group">
      <a:dk1>
        <a:srgbClr val="292929"/>
      </a:dk1>
      <a:lt1>
        <a:srgbClr val="FFFFFF"/>
      </a:lt1>
      <a:dk2>
        <a:srgbClr val="65656A"/>
      </a:dk2>
      <a:lt2>
        <a:srgbClr val="D9D9D9"/>
      </a:lt2>
      <a:accent1>
        <a:srgbClr val="35559A"/>
      </a:accent1>
      <a:accent2>
        <a:srgbClr val="6B5BA3"/>
      </a:accent2>
      <a:accent3>
        <a:srgbClr val="1D6681"/>
      </a:accent3>
      <a:accent4>
        <a:srgbClr val="34A449"/>
      </a:accent4>
      <a:accent5>
        <a:srgbClr val="8C4794"/>
      </a:accent5>
      <a:accent6>
        <a:srgbClr val="5491A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B913C-D78C-4C08-B0C1-1AFB57920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EISGroup_WordTemplate_2014_08 (4).dotm</Template>
  <TotalTime>230</TotalTime>
  <Pages>15</Pages>
  <Words>3964</Words>
  <Characters>22600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Conversion Factory - Manual Conversion Support requirements</vt:lpstr>
    </vt:vector>
  </TitlesOfParts>
  <Company>Exigen Services Latvia</Company>
  <LinksUpToDate>false</LinksUpToDate>
  <CharactersWithSpaces>26511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Conversion Factory - Manual Conversion Support requirements</dc:title>
  <dc:creator>Anna.Pinne@returnonintelligence.com</dc:creator>
  <cp:lastModifiedBy>Sievers, Donald</cp:lastModifiedBy>
  <cp:revision>3</cp:revision>
  <cp:lastPrinted>2015-02-14T16:30:00Z</cp:lastPrinted>
  <dcterms:created xsi:type="dcterms:W3CDTF">2015-03-02T17:04:00Z</dcterms:created>
  <dcterms:modified xsi:type="dcterms:W3CDTF">2015-03-02T20:52:00Z</dcterms:modified>
</cp:coreProperties>
</file>